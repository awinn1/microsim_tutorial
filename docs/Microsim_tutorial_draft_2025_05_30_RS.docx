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B712F" w14:textId="4C84FDDD" w:rsidR="00245535" w:rsidRPr="00F775C4" w:rsidRDefault="00F142BF">
      <w:pPr>
        <w:rPr>
          <w:rFonts w:ascii="Times New Roman" w:hAnsi="Times New Roman" w:cs="Times New Roman"/>
          <w:b/>
          <w:bCs/>
          <w:sz w:val="22"/>
          <w:szCs w:val="22"/>
        </w:rPr>
      </w:pPr>
      <w:r w:rsidRPr="00F775C4">
        <w:rPr>
          <w:rFonts w:ascii="Times New Roman" w:hAnsi="Times New Roman" w:cs="Times New Roman"/>
          <w:b/>
          <w:bCs/>
          <w:sz w:val="22"/>
          <w:szCs w:val="22"/>
        </w:rPr>
        <w:t xml:space="preserve">Title: </w:t>
      </w:r>
      <w:r w:rsidR="008842C7" w:rsidRPr="00F775C4">
        <w:rPr>
          <w:rFonts w:ascii="Times New Roman" w:hAnsi="Times New Roman" w:cs="Times New Roman"/>
          <w:b/>
          <w:bCs/>
          <w:sz w:val="22"/>
          <w:szCs w:val="22"/>
        </w:rPr>
        <w:t>Building Efficient Microsimulation Models in R: A How-To Guide</w:t>
      </w:r>
    </w:p>
    <w:p w14:paraId="03AD8694" w14:textId="7ADB9BEF" w:rsidR="002C6C9C" w:rsidRPr="00F775C4" w:rsidRDefault="000C179D">
      <w:pPr>
        <w:rPr>
          <w:rFonts w:ascii="Times New Roman" w:hAnsi="Times New Roman" w:cs="Times New Roman"/>
          <w:sz w:val="22"/>
          <w:szCs w:val="22"/>
          <w:vertAlign w:val="superscript"/>
        </w:rPr>
      </w:pPr>
      <w:r w:rsidRPr="32205800">
        <w:rPr>
          <w:rFonts w:ascii="Times New Roman" w:hAnsi="Times New Roman" w:cs="Times New Roman"/>
          <w:sz w:val="22"/>
          <w:szCs w:val="22"/>
        </w:rPr>
        <w:t>Aaron N Winn</w:t>
      </w:r>
      <w:r w:rsidR="002C6C9C" w:rsidRPr="32205800">
        <w:rPr>
          <w:rFonts w:ascii="Times New Roman" w:hAnsi="Times New Roman" w:cs="Times New Roman"/>
          <w:sz w:val="22"/>
          <w:szCs w:val="22"/>
          <w:vertAlign w:val="superscript"/>
        </w:rPr>
        <w:t>1</w:t>
      </w:r>
      <w:r w:rsidRPr="32205800">
        <w:rPr>
          <w:rFonts w:ascii="Times New Roman" w:hAnsi="Times New Roman" w:cs="Times New Roman"/>
          <w:sz w:val="22"/>
          <w:szCs w:val="22"/>
        </w:rPr>
        <w:t xml:space="preserve">, </w:t>
      </w:r>
      <w:r w:rsidR="20F84F86" w:rsidRPr="32205800">
        <w:rPr>
          <w:rFonts w:ascii="Times New Roman" w:hAnsi="Times New Roman" w:cs="Times New Roman"/>
          <w:sz w:val="22"/>
          <w:szCs w:val="22"/>
        </w:rPr>
        <w:t>Abdullah I Abdelaziz</w:t>
      </w:r>
      <w:r w:rsidR="20F84F86" w:rsidRPr="32205800">
        <w:rPr>
          <w:rFonts w:ascii="Times New Roman" w:hAnsi="Times New Roman" w:cs="Times New Roman"/>
          <w:sz w:val="22"/>
          <w:szCs w:val="22"/>
          <w:vertAlign w:val="superscript"/>
        </w:rPr>
        <w:t>1</w:t>
      </w:r>
      <w:r w:rsidR="4DE8293A" w:rsidRPr="32205800">
        <w:rPr>
          <w:rFonts w:ascii="Times New Roman" w:hAnsi="Times New Roman" w:cs="Times New Roman"/>
          <w:sz w:val="22"/>
          <w:szCs w:val="22"/>
        </w:rPr>
        <w:t xml:space="preserve">, </w:t>
      </w:r>
      <w:r w:rsidRPr="32205800">
        <w:rPr>
          <w:rFonts w:ascii="Times New Roman" w:hAnsi="Times New Roman" w:cs="Times New Roman"/>
          <w:sz w:val="22"/>
          <w:szCs w:val="22"/>
        </w:rPr>
        <w:t>Wael Mohamed</w:t>
      </w:r>
      <w:r w:rsidR="002C6C9C" w:rsidRPr="32205800">
        <w:rPr>
          <w:rFonts w:ascii="Times New Roman" w:hAnsi="Times New Roman" w:cs="Times New Roman"/>
          <w:sz w:val="22"/>
          <w:szCs w:val="22"/>
          <w:vertAlign w:val="superscript"/>
        </w:rPr>
        <w:t>2,3</w:t>
      </w:r>
      <w:r w:rsidRPr="32205800">
        <w:rPr>
          <w:rFonts w:ascii="Times New Roman" w:hAnsi="Times New Roman" w:cs="Times New Roman"/>
          <w:sz w:val="22"/>
          <w:szCs w:val="22"/>
        </w:rPr>
        <w:t xml:space="preserve">, </w:t>
      </w:r>
      <w:r w:rsidR="00923E5F" w:rsidRPr="32205800">
        <w:rPr>
          <w:rFonts w:ascii="Times New Roman" w:hAnsi="Times New Roman" w:cs="Times New Roman"/>
          <w:sz w:val="22"/>
          <w:szCs w:val="22"/>
        </w:rPr>
        <w:t>Jyotirmoy Sarker</w:t>
      </w:r>
      <w:r w:rsidR="002C6C9C" w:rsidRPr="32205800">
        <w:rPr>
          <w:rFonts w:ascii="Times New Roman" w:hAnsi="Times New Roman" w:cs="Times New Roman"/>
          <w:sz w:val="22"/>
          <w:szCs w:val="22"/>
          <w:vertAlign w:val="superscript"/>
        </w:rPr>
        <w:t>1</w:t>
      </w:r>
      <w:r w:rsidR="00923E5F" w:rsidRPr="32205800">
        <w:rPr>
          <w:rFonts w:ascii="Times New Roman" w:hAnsi="Times New Roman" w:cs="Times New Roman"/>
          <w:sz w:val="22"/>
          <w:szCs w:val="22"/>
        </w:rPr>
        <w:t>, Robert Smith</w:t>
      </w:r>
      <w:r w:rsidR="002C6C9C" w:rsidRPr="32205800">
        <w:rPr>
          <w:rFonts w:ascii="Times New Roman" w:hAnsi="Times New Roman" w:cs="Times New Roman"/>
          <w:sz w:val="22"/>
          <w:szCs w:val="22"/>
          <w:vertAlign w:val="superscript"/>
        </w:rPr>
        <w:t>2,3</w:t>
      </w:r>
    </w:p>
    <w:p w14:paraId="6F530655" w14:textId="77777777" w:rsidR="002C6C9C"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1. Retzky College of Pharmacy, University of Illinois Chicago, Chicago, Illinois, USA</w:t>
      </w:r>
    </w:p>
    <w:p w14:paraId="723BE631" w14:textId="3C390C7C" w:rsidR="002C6C9C" w:rsidRPr="00F775C4" w:rsidRDefault="002C6C9C" w:rsidP="004B7AA4">
      <w:pPr>
        <w:rPr>
          <w:rFonts w:ascii="Times New Roman" w:hAnsi="Times New Roman" w:cs="Times New Roman"/>
          <w:sz w:val="22"/>
          <w:szCs w:val="22"/>
        </w:rPr>
      </w:pPr>
      <w:r w:rsidRPr="00F775C4">
        <w:rPr>
          <w:rFonts w:ascii="Times New Roman" w:hAnsi="Times New Roman" w:cs="Times New Roman"/>
          <w:sz w:val="22"/>
          <w:szCs w:val="22"/>
        </w:rPr>
        <w:t xml:space="preserve">2. </w:t>
      </w:r>
      <w:ins w:id="0" w:author="Robert Smith" w:date="2025-05-30T08:55:00Z" w16du:dateUtc="2025-05-30T07:55:00Z">
        <w:r w:rsidR="004B7AA4" w:rsidRPr="004B7AA4">
          <w:rPr>
            <w:rFonts w:ascii="Times New Roman" w:hAnsi="Times New Roman" w:cs="Times New Roman"/>
            <w:sz w:val="22"/>
            <w:szCs w:val="22"/>
          </w:rPr>
          <w:t>School of Medicine and Population Health</w:t>
        </w:r>
        <w:r w:rsidR="004B7AA4">
          <w:rPr>
            <w:rFonts w:ascii="Times New Roman" w:hAnsi="Times New Roman" w:cs="Times New Roman"/>
            <w:sz w:val="22"/>
            <w:szCs w:val="22"/>
          </w:rPr>
          <w:t xml:space="preserve">, </w:t>
        </w:r>
        <w:r w:rsidR="004B7AA4" w:rsidRPr="004B7AA4">
          <w:rPr>
            <w:rFonts w:ascii="Times New Roman" w:hAnsi="Times New Roman" w:cs="Times New Roman"/>
            <w:sz w:val="22"/>
            <w:szCs w:val="22"/>
          </w:rPr>
          <w:t xml:space="preserve">University of </w:t>
        </w:r>
        <w:r w:rsidR="004B7AA4">
          <w:rPr>
            <w:rFonts w:ascii="Times New Roman" w:hAnsi="Times New Roman" w:cs="Times New Roman"/>
            <w:sz w:val="22"/>
            <w:szCs w:val="22"/>
          </w:rPr>
          <w:t>Sheffield, Sheffi</w:t>
        </w:r>
      </w:ins>
      <w:ins w:id="1" w:author="Robert Smith" w:date="2025-05-30T08:56:00Z" w16du:dateUtc="2025-05-30T07:56:00Z">
        <w:r w:rsidR="004B7AA4">
          <w:rPr>
            <w:rFonts w:ascii="Times New Roman" w:hAnsi="Times New Roman" w:cs="Times New Roman"/>
            <w:sz w:val="22"/>
            <w:szCs w:val="22"/>
          </w:rPr>
          <w:t xml:space="preserve">eld, </w:t>
        </w:r>
      </w:ins>
      <w:ins w:id="2" w:author="Robert Smith" w:date="2025-05-30T08:55:00Z" w16du:dateUtc="2025-05-30T07:55:00Z">
        <w:r w:rsidR="004B7AA4" w:rsidRPr="004B7AA4">
          <w:rPr>
            <w:rFonts w:ascii="Times New Roman" w:hAnsi="Times New Roman" w:cs="Times New Roman"/>
            <w:sz w:val="22"/>
            <w:szCs w:val="22"/>
          </w:rPr>
          <w:t>UK</w:t>
        </w:r>
      </w:ins>
      <w:del w:id="3" w:author="Robert Smith" w:date="2025-05-30T08:55:00Z" w16du:dateUtc="2025-05-30T07:55:00Z">
        <w:r w:rsidR="0064245E" w:rsidDel="004B7AA4">
          <w:rPr>
            <w:rFonts w:ascii="Times New Roman" w:hAnsi="Times New Roman" w:cs="Times New Roman"/>
            <w:sz w:val="22"/>
            <w:szCs w:val="22"/>
          </w:rPr>
          <w:delText>Sheffield University</w:delText>
        </w:r>
      </w:del>
    </w:p>
    <w:p w14:paraId="5360DEF4" w14:textId="1266A761" w:rsidR="000C179D"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3. </w:t>
      </w:r>
      <w:r w:rsidR="0064245E">
        <w:rPr>
          <w:rFonts w:ascii="Times New Roman" w:hAnsi="Times New Roman" w:cs="Times New Roman"/>
          <w:sz w:val="22"/>
          <w:szCs w:val="22"/>
        </w:rPr>
        <w:t>Dark Peak Analytics</w:t>
      </w:r>
      <w:ins w:id="4" w:author="Robert Smith" w:date="2025-05-30T08:56:00Z" w16du:dateUtc="2025-05-30T07:56:00Z">
        <w:r w:rsidR="004B7AA4">
          <w:rPr>
            <w:rFonts w:ascii="Times New Roman" w:hAnsi="Times New Roman" w:cs="Times New Roman"/>
            <w:sz w:val="22"/>
            <w:szCs w:val="22"/>
          </w:rPr>
          <w:t>, Sheffield, UK</w:t>
        </w:r>
      </w:ins>
      <w:r w:rsidR="000C179D" w:rsidRPr="00F775C4">
        <w:rPr>
          <w:rFonts w:ascii="Times New Roman" w:hAnsi="Times New Roman" w:cs="Times New Roman"/>
          <w:sz w:val="22"/>
          <w:szCs w:val="22"/>
        </w:rPr>
        <w:br w:type="page"/>
      </w:r>
    </w:p>
    <w:p w14:paraId="083240F6" w14:textId="77777777"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Abstract</w:t>
      </w:r>
    </w:p>
    <w:p w14:paraId="0E3B3C41" w14:textId="5E2DB97B"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Background: Microsimulation models are needed in pharmacoeconomics for simulating individual patient trajectories when there is substantial individual-level variability, history dependence, or process complexity, which a Markov framework cannot adequately capture. </w:t>
      </w:r>
      <w:commentRangeStart w:id="5"/>
      <w:r w:rsidRPr="00F775C4">
        <w:rPr>
          <w:rFonts w:ascii="Times New Roman" w:hAnsi="Times New Roman" w:cs="Times New Roman"/>
          <w:sz w:val="22"/>
          <w:szCs w:val="22"/>
        </w:rPr>
        <w:t>Given the complexity of the disease process these models are trying to capture, building these models efficiently is crucial</w:t>
      </w:r>
      <w:commentRangeEnd w:id="5"/>
      <w:r w:rsidR="004B7AA4">
        <w:rPr>
          <w:rStyle w:val="CommentReference"/>
        </w:rPr>
        <w:commentReference w:id="5"/>
      </w:r>
      <w:r w:rsidRPr="00F775C4">
        <w:rPr>
          <w:rFonts w:ascii="Times New Roman" w:hAnsi="Times New Roman" w:cs="Times New Roman"/>
          <w:sz w:val="22"/>
          <w:szCs w:val="22"/>
        </w:rPr>
        <w:t>. However, guidance on creating computationally efficient and reproducible microsimulation models in R is limited. This manuscript provides a comprehensive framework for developing efficient microsimulation models.</w:t>
      </w:r>
    </w:p>
    <w:p w14:paraId="0792F3D6" w14:textId="668F611F"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Methods: We demonstrate the development of an R-based efficient microsimulation model for type 2 diabetes using the United Kingdom Prospective Diabetes Outcomes Model (UKPDS) equations. The model simulates disease progression, associated healthcare costs, and QALYs for </w:t>
      </w:r>
      <w:commentRangeStart w:id="6"/>
      <w:r w:rsidRPr="00F775C4">
        <w:rPr>
          <w:rFonts w:ascii="Times New Roman" w:hAnsi="Times New Roman" w:cs="Times New Roman"/>
          <w:sz w:val="22"/>
          <w:szCs w:val="22"/>
        </w:rPr>
        <w:t xml:space="preserve">hypothetical </w:t>
      </w:r>
      <w:commentRangeEnd w:id="6"/>
      <w:r w:rsidR="004B7AA4">
        <w:rPr>
          <w:rStyle w:val="CommentReference"/>
        </w:rPr>
        <w:commentReference w:id="6"/>
      </w:r>
      <w:r w:rsidRPr="00F775C4">
        <w:rPr>
          <w:rFonts w:ascii="Times New Roman" w:hAnsi="Times New Roman" w:cs="Times New Roman"/>
          <w:sz w:val="22"/>
          <w:szCs w:val="22"/>
        </w:rPr>
        <w:t xml:space="preserve">cohorts. Key strategies for efficiency include leveraging vectorized operations, modular programming, parallelization, and </w:t>
      </w:r>
      <w:del w:id="7" w:author="Robert Smith" w:date="2025-05-30T09:05:00Z" w16du:dateUtc="2025-05-30T08:05:00Z">
        <w:r w:rsidRPr="00F775C4" w:rsidDel="001F0A37">
          <w:rPr>
            <w:rFonts w:ascii="Times New Roman" w:hAnsi="Times New Roman" w:cs="Times New Roman"/>
            <w:sz w:val="22"/>
            <w:szCs w:val="22"/>
          </w:rPr>
          <w:delText xml:space="preserve">RCPP </w:delText>
        </w:r>
      </w:del>
      <w:ins w:id="8" w:author="Robert Smith" w:date="2025-05-30T09:06:00Z" w16du:dateUtc="2025-05-30T08:06:00Z">
        <w:r w:rsidR="001F0A37">
          <w:rPr>
            <w:rFonts w:ascii="Times New Roman" w:hAnsi="Times New Roman" w:cs="Times New Roman"/>
            <w:sz w:val="22"/>
            <w:szCs w:val="22"/>
          </w:rPr>
          <w:t>the use of C++ (via Rcpp)</w:t>
        </w:r>
      </w:ins>
      <w:del w:id="9" w:author="Robert Smith" w:date="2025-05-30T09:05:00Z" w16du:dateUtc="2025-05-30T08:05:00Z">
        <w:r w:rsidRPr="00F775C4" w:rsidDel="001F0A37">
          <w:rPr>
            <w:rFonts w:ascii="Times New Roman" w:hAnsi="Times New Roman" w:cs="Times New Roman"/>
            <w:sz w:val="22"/>
            <w:szCs w:val="22"/>
          </w:rPr>
          <w:delText>(how to write C++ code in R)</w:delText>
        </w:r>
      </w:del>
      <w:r w:rsidRPr="00F775C4">
        <w:rPr>
          <w:rFonts w:ascii="Times New Roman" w:hAnsi="Times New Roman" w:cs="Times New Roman"/>
          <w:sz w:val="22"/>
          <w:szCs w:val="22"/>
        </w:rPr>
        <w:t xml:space="preserve"> for computationally intensive functions. The approach balances </w:t>
      </w:r>
      <w:commentRangeStart w:id="10"/>
      <w:r w:rsidRPr="00F775C4">
        <w:rPr>
          <w:rFonts w:ascii="Times New Roman" w:hAnsi="Times New Roman" w:cs="Times New Roman"/>
          <w:sz w:val="22"/>
          <w:szCs w:val="22"/>
        </w:rPr>
        <w:t>flexibility with scalability</w:t>
      </w:r>
      <w:commentRangeEnd w:id="10"/>
      <w:r w:rsidR="001F0A37">
        <w:rPr>
          <w:rStyle w:val="CommentReference"/>
        </w:rPr>
        <w:commentReference w:id="10"/>
      </w:r>
      <w:r w:rsidRPr="00F775C4">
        <w:rPr>
          <w:rFonts w:ascii="Times New Roman" w:hAnsi="Times New Roman" w:cs="Times New Roman"/>
          <w:sz w:val="22"/>
          <w:szCs w:val="22"/>
        </w:rPr>
        <w:t>, ensuring the model is adaptable to various diseases and outcomes. We measure the improvements in computational time for each improvement in the model. Moreover, we compare the computational times to an Excel-based version of the model.</w:t>
      </w:r>
    </w:p>
    <w:p w14:paraId="14147613" w14:textId="62405819"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Results: The R-based microsimulation model demonstrated significant improvements in computational efficiency compared to its Excel-based counterpart, with runtime reduced by over </w:t>
      </w:r>
      <w:commentRangeStart w:id="11"/>
      <w:r w:rsidRPr="00F775C4">
        <w:rPr>
          <w:rFonts w:ascii="Times New Roman" w:hAnsi="Times New Roman" w:cs="Times New Roman"/>
          <w:sz w:val="22"/>
          <w:szCs w:val="22"/>
        </w:rPr>
        <w:t>50%</w:t>
      </w:r>
      <w:commentRangeEnd w:id="11"/>
      <w:r w:rsidR="001F0A37">
        <w:rPr>
          <w:rStyle w:val="CommentReference"/>
        </w:rPr>
        <w:commentReference w:id="11"/>
      </w:r>
      <w:r w:rsidRPr="00F775C4">
        <w:rPr>
          <w:rFonts w:ascii="Times New Roman" w:hAnsi="Times New Roman" w:cs="Times New Roman"/>
          <w:sz w:val="22"/>
          <w:szCs w:val="22"/>
        </w:rPr>
        <w:t xml:space="preserve"> and gains increasing as the cohort size increased. Modular functions written in </w:t>
      </w:r>
      <w:del w:id="12" w:author="Robert Smith" w:date="2025-05-30T09:08:00Z" w16du:dateUtc="2025-05-30T08:08:00Z">
        <w:r w:rsidRPr="00F775C4" w:rsidDel="001F0A37">
          <w:rPr>
            <w:rFonts w:ascii="Times New Roman" w:hAnsi="Times New Roman" w:cs="Times New Roman"/>
            <w:sz w:val="22"/>
            <w:szCs w:val="22"/>
          </w:rPr>
          <w:delText xml:space="preserve">RCPP </w:delText>
        </w:r>
      </w:del>
      <w:ins w:id="13" w:author="Robert Smith" w:date="2025-05-30T09:08:00Z" w16du:dateUtc="2025-05-30T08:08:00Z">
        <w:r w:rsidR="001F0A37" w:rsidRPr="00F775C4">
          <w:rPr>
            <w:rFonts w:ascii="Times New Roman" w:hAnsi="Times New Roman" w:cs="Times New Roman"/>
            <w:sz w:val="22"/>
            <w:szCs w:val="22"/>
          </w:rPr>
          <w:t>R</w:t>
        </w:r>
        <w:r w:rsidR="001F0A37">
          <w:rPr>
            <w:rFonts w:ascii="Times New Roman" w:hAnsi="Times New Roman" w:cs="Times New Roman"/>
            <w:sz w:val="22"/>
            <w:szCs w:val="22"/>
          </w:rPr>
          <w:t>cpp</w:t>
        </w:r>
        <w:r w:rsidR="001F0A37" w:rsidRPr="00F775C4">
          <w:rPr>
            <w:rFonts w:ascii="Times New Roman" w:hAnsi="Times New Roman" w:cs="Times New Roman"/>
            <w:sz w:val="22"/>
            <w:szCs w:val="22"/>
          </w:rPr>
          <w:t xml:space="preserve"> </w:t>
        </w:r>
      </w:ins>
      <w:r w:rsidRPr="00F775C4">
        <w:rPr>
          <w:rFonts w:ascii="Times New Roman" w:hAnsi="Times New Roman" w:cs="Times New Roman"/>
          <w:sz w:val="22"/>
          <w:szCs w:val="22"/>
        </w:rPr>
        <w:t>improved execution speed while maintaining readability. Additional features, such as probabilistic analysis and visual display of the outputs, were integrated seamlessly within the R framework.</w:t>
      </w:r>
    </w:p>
    <w:p w14:paraId="6918C2EB" w14:textId="5AAED368" w:rsidR="008842C7"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Conclusions: This study provides a step-by-step guide for building efficient microsimulation models in R for health </w:t>
      </w:r>
      <w:del w:id="14" w:author="Robert Smith" w:date="2025-05-30T09:08:00Z" w16du:dateUtc="2025-05-30T08:08:00Z">
        <w:r w:rsidRPr="00F775C4" w:rsidDel="001F0A37">
          <w:rPr>
            <w:rFonts w:ascii="Times New Roman" w:hAnsi="Times New Roman" w:cs="Times New Roman"/>
            <w:sz w:val="22"/>
            <w:szCs w:val="22"/>
          </w:rPr>
          <w:delText>economics</w:delText>
        </w:r>
      </w:del>
      <w:ins w:id="15" w:author="Robert Smith" w:date="2025-05-30T09:08:00Z" w16du:dateUtc="2025-05-30T08:08:00Z">
        <w:r w:rsidR="001F0A37" w:rsidRPr="00F775C4">
          <w:rPr>
            <w:rFonts w:ascii="Times New Roman" w:hAnsi="Times New Roman" w:cs="Times New Roman"/>
            <w:sz w:val="22"/>
            <w:szCs w:val="22"/>
          </w:rPr>
          <w:t>economic</w:t>
        </w:r>
        <w:r w:rsidR="001F0A37">
          <w:rPr>
            <w:rFonts w:ascii="Times New Roman" w:hAnsi="Times New Roman" w:cs="Times New Roman"/>
            <w:sz w:val="22"/>
            <w:szCs w:val="22"/>
          </w:rPr>
          <w:t xml:space="preserve"> evaluation</w:t>
        </w:r>
      </w:ins>
      <w:r w:rsidRPr="00F775C4">
        <w:rPr>
          <w:rFonts w:ascii="Times New Roman" w:hAnsi="Times New Roman" w:cs="Times New Roman"/>
          <w:sz w:val="22"/>
          <w:szCs w:val="22"/>
        </w:rPr>
        <w:t xml:space="preserve">. By adopting best practices in programming and computational optimization, health economists can create robust, </w:t>
      </w:r>
      <w:del w:id="16" w:author="Robert Smith" w:date="2025-05-30T09:09:00Z" w16du:dateUtc="2025-05-30T08:09:00Z">
        <w:r w:rsidRPr="00F775C4" w:rsidDel="001F0A37">
          <w:rPr>
            <w:rFonts w:ascii="Times New Roman" w:hAnsi="Times New Roman" w:cs="Times New Roman"/>
            <w:sz w:val="22"/>
            <w:szCs w:val="22"/>
          </w:rPr>
          <w:delText>scalable</w:delText>
        </w:r>
      </w:del>
      <w:ins w:id="17" w:author="Robert Smith" w:date="2025-05-30T09:09:00Z" w16du:dateUtc="2025-05-30T08:09:00Z">
        <w:r w:rsidR="001F0A37">
          <w:rPr>
            <w:rFonts w:ascii="Times New Roman" w:hAnsi="Times New Roman" w:cs="Times New Roman"/>
            <w:sz w:val="22"/>
            <w:szCs w:val="22"/>
          </w:rPr>
          <w:t>efficient</w:t>
        </w:r>
      </w:ins>
      <w:r w:rsidRPr="00F775C4">
        <w:rPr>
          <w:rFonts w:ascii="Times New Roman" w:hAnsi="Times New Roman" w:cs="Times New Roman"/>
          <w:sz w:val="22"/>
          <w:szCs w:val="22"/>
        </w:rPr>
        <w:t xml:space="preserve">, reproducible, and transparent models. The </w:t>
      </w:r>
      <w:r w:rsidRPr="00F775C4">
        <w:rPr>
          <w:rFonts w:ascii="Times New Roman" w:hAnsi="Times New Roman" w:cs="Times New Roman"/>
          <w:sz w:val="22"/>
          <w:szCs w:val="22"/>
        </w:rPr>
        <w:lastRenderedPageBreak/>
        <w:t>framework can serve as a foundation for future work, advancing the use of R for complex health economic analyses.</w:t>
      </w:r>
    </w:p>
    <w:p w14:paraId="6EBDA6FF" w14:textId="54B0339B"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Introduction</w:t>
      </w:r>
    </w:p>
    <w:p w14:paraId="7677B810" w14:textId="5B3FFAF2" w:rsidR="000C179D" w:rsidRPr="00F775C4" w:rsidRDefault="00A661B9"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Decision-analytic models offer a structured approach to integrating clinical and economic evidence in a systematic manner </w:t>
      </w:r>
      <w:r w:rsidR="0057795C" w:rsidRPr="00F775C4">
        <w:rPr>
          <w:rFonts w:ascii="Times New Roman" w:hAnsi="Times New Roman" w:cs="Times New Roman"/>
          <w:sz w:val="22"/>
          <w:szCs w:val="22"/>
        </w:rPr>
        <w:t xml:space="preserve">and is increasingly used </w:t>
      </w:r>
      <w:r w:rsidR="00ED47F5" w:rsidRPr="00F775C4">
        <w:rPr>
          <w:rFonts w:ascii="Times New Roman" w:hAnsi="Times New Roman" w:cs="Times New Roman"/>
          <w:sz w:val="22"/>
          <w:szCs w:val="22"/>
        </w:rPr>
        <w:t xml:space="preserve">to </w:t>
      </w:r>
      <w:r w:rsidR="00F07BE9" w:rsidRPr="00F775C4">
        <w:rPr>
          <w:rFonts w:ascii="Times New Roman" w:hAnsi="Times New Roman" w:cs="Times New Roman"/>
          <w:sz w:val="22"/>
          <w:szCs w:val="22"/>
        </w:rPr>
        <w:t>inform pricing and policy decisions</w:t>
      </w:r>
      <w:r w:rsidR="00DC0AF3" w:rsidRPr="00F775C4">
        <w:rPr>
          <w:rFonts w:ascii="Times New Roman" w:hAnsi="Times New Roman" w:cs="Times New Roman"/>
          <w:sz w:val="22"/>
          <w:szCs w:val="22"/>
        </w:rPr>
        <w:t xml:space="preserve"> </w:t>
      </w:r>
      <w:r w:rsidR="00F554D7"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&lt;EndNote&gt;&lt;Cite&gt;&lt;Author&gt;Sun&lt;/Author&gt;&lt;Year&gt;2008&lt;/Year&gt;&lt;RecNum&gt;1&lt;/RecNum&gt;&lt;DisplayText&gt;[1]&lt;/DisplayText&gt;&lt;record&gt;&lt;rec-number&gt;1&lt;/rec-number&gt;&lt;foreign-keys&gt;&lt;key app="EN" db-id="pzrvfwefoexa9redtv05ed9exsztzpwrzexv" timestamp="1744947469"&gt;1&lt;/key&gt;&lt;/foreign-keys&gt;&lt;ref-type name="Journal Article"&gt;17&lt;/ref-type&gt;&lt;contributors&gt;&lt;authors&gt;&lt;author&gt;Sun, X.&lt;/author&gt;&lt;author&gt;Faunce, T.&lt;/author&gt;&lt;/authors&gt;&lt;/contributors&gt;&lt;auth-address&gt;Department of Clinical Epidemiology and Biostatistics, McMaster University, 1200 Main Street West, HSC 2C7, L8N 3Z5 Hamilton, ON, Canada. sunx26@mcmaster.ca&lt;/auth-address&gt;&lt;titles&gt;&lt;title&gt;Decision-analytical modelling in health-care economic evaluations&lt;/title&gt;&lt;secondary-title&gt;Eur J Health Econ&lt;/secondary-title&gt;&lt;/titles&gt;&lt;periodical&gt;&lt;full-title&gt;Eur J Health Econ&lt;/full-title&gt;&lt;/periodical&gt;&lt;pages&gt;313-23&lt;/pages&gt;&lt;volume&gt;9&lt;/volume&gt;&lt;number&gt;4&lt;/number&gt;&lt;edition&gt;20071018&lt;/edition&gt;&lt;keywords&gt;&lt;keyword&gt;Cost-Benefit Analysis&lt;/keyword&gt;&lt;keyword&gt;*Decision Support Techniques&lt;/keyword&gt;&lt;keyword&gt;*Health Care Costs&lt;/keyword&gt;&lt;keyword&gt;Hepatitis B, Chronic/economics&lt;/keyword&gt;&lt;keyword&gt;Humans&lt;/keyword&gt;&lt;keyword&gt;Insurance, Health, Reimbursement/*economics&lt;/keyword&gt;&lt;keyword&gt;*Markov Chains&lt;/keyword&gt;&lt;keyword&gt;Models, Economic&lt;/keyword&gt;&lt;keyword&gt;Models, Statistical&lt;/keyword&gt;&lt;keyword&gt;Monte Carlo Method&lt;/keyword&gt;&lt;keyword&gt;Uncertainty&lt;/keyword&gt;&lt;/keywords&gt;&lt;dates&gt;&lt;year&gt;2008&lt;/year&gt;&lt;pub-dates&gt;&lt;date&gt;Nov&lt;/date&gt;&lt;/pub-dates&gt;&lt;/dates&gt;&lt;isbn&gt;1618-7598 (Print)&amp;#xD;1618-7598&lt;/isbn&gt;&lt;accession-num&gt;17943332&lt;/accession-num&gt;&lt;urls&gt;&lt;related-urls&gt;&lt;url&gt;https://link.springer.com/content/pdf/10.1007/s10198-007-0078-x.pdf&lt;/url&gt;&lt;/related-urls&gt;&lt;/urls&gt;&lt;electronic-resource-num&gt;10.1007/s10198-007-0078-x&lt;/electronic-resource-num&gt;&lt;remote-database-provider&gt;NLM&lt;/remote-database-provider&gt;&lt;language&gt;eng&lt;/language&gt;&lt;/record&gt;&lt;/Cite&gt;&lt;/EndNote&gt;</w:instrText>
      </w:r>
      <w:r w:rsidR="00F554D7"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[1]</w:t>
      </w:r>
      <w:r w:rsidR="00F554D7" w:rsidRPr="00F775C4">
        <w:rPr>
          <w:rFonts w:ascii="Times New Roman" w:hAnsi="Times New Roman" w:cs="Times New Roman"/>
          <w:sz w:val="22"/>
          <w:szCs w:val="22"/>
        </w:rPr>
        <w:fldChar w:fldCharType="end"/>
      </w:r>
      <w:r w:rsidR="00DC0AF3" w:rsidRPr="00F775C4">
        <w:rPr>
          <w:rFonts w:ascii="Times New Roman" w:hAnsi="Times New Roman" w:cs="Times New Roman"/>
          <w:sz w:val="22"/>
          <w:szCs w:val="22"/>
        </w:rPr>
        <w:t>.</w:t>
      </w:r>
      <w:r w:rsidR="00F07BE9" w:rsidRPr="00F775C4">
        <w:rPr>
          <w:rFonts w:ascii="Times New Roman" w:hAnsi="Times New Roman" w:cs="Times New Roman"/>
          <w:sz w:val="22"/>
          <w:szCs w:val="22"/>
        </w:rPr>
        <w:t xml:space="preserve"> These models support a range of applications, including projecting long-term outcomes from clinical trials, linking intermediate endpoints to final health outcomes, conducting indirect treatment comparisons, and guiding early-stage decisions in health technology development</w:t>
      </w:r>
      <w:r w:rsidR="00DC0AF3" w:rsidRPr="00F775C4">
        <w:rPr>
          <w:rFonts w:ascii="Times New Roman" w:hAnsi="Times New Roman" w:cs="Times New Roman"/>
          <w:sz w:val="22"/>
          <w:szCs w:val="22"/>
        </w:rPr>
        <w:t xml:space="preserve"> </w:t>
      </w:r>
      <w:r w:rsidR="00F554D7"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&lt;EndNote&gt;&lt;Cite&gt;&lt;Author&gt;Sun&lt;/Author&gt;&lt;Year&gt;2008&lt;/Year&gt;&lt;RecNum&gt;1&lt;/RecNum&gt;&lt;DisplayText&gt;[1]&lt;/DisplayText&gt;&lt;record&gt;&lt;rec-number&gt;1&lt;/rec-number&gt;&lt;foreign-keys&gt;&lt;key app="EN" db-id="pzrvfwefoexa9redtv05ed9exsztzpwrzexv" timestamp="1744947469"&gt;1&lt;/key&gt;&lt;/foreign-keys&gt;&lt;ref-type name="Journal Article"&gt;17&lt;/ref-type&gt;&lt;contributors&gt;&lt;authors&gt;&lt;author&gt;Sun, X.&lt;/author&gt;&lt;author&gt;Faunce, T.&lt;/author&gt;&lt;/authors&gt;&lt;/contributors&gt;&lt;auth-address&gt;Department of Clinical Epidemiology and Biostatistics, McMaster University, 1200 Main Street West, HSC 2C7, L8N 3Z5 Hamilton, ON, Canada. sunx26@mcmaster.ca&lt;/auth-address&gt;&lt;titles&gt;&lt;title&gt;Decision-analytical modelling in health-care economic evaluations&lt;/title&gt;&lt;secondary-title&gt;Eur J Health Econ&lt;/secondary-title&gt;&lt;/titles&gt;&lt;periodical&gt;&lt;full-title&gt;Eur J Health Econ&lt;/full-title&gt;&lt;/periodical&gt;&lt;pages&gt;313-23&lt;/pages&gt;&lt;volume&gt;9&lt;/volume&gt;&lt;number&gt;4&lt;/number&gt;&lt;edition&gt;20071018&lt;/edition&gt;&lt;keywords&gt;&lt;keyword&gt;Cost-Benefit Analysis&lt;/keyword&gt;&lt;keyword&gt;*Decision Support Techniques&lt;/keyword&gt;&lt;keyword&gt;*Health Care Costs&lt;/keyword&gt;&lt;keyword&gt;Hepatitis B, Chronic/economics&lt;/keyword&gt;&lt;keyword&gt;Humans&lt;/keyword&gt;&lt;keyword&gt;Insurance, Health, Reimbursement/*economics&lt;/keyword&gt;&lt;keyword&gt;*Markov Chains&lt;/keyword&gt;&lt;keyword&gt;Models, Economic&lt;/keyword&gt;&lt;keyword&gt;Models, Statistical&lt;/keyword&gt;&lt;keyword&gt;Monte Carlo Method&lt;/keyword&gt;&lt;keyword&gt;Uncertainty&lt;/keyword&gt;&lt;/keywords&gt;&lt;dates&gt;&lt;year&gt;2008&lt;/year&gt;&lt;pub-dates&gt;&lt;date&gt;Nov&lt;/date&gt;&lt;/pub-dates&gt;&lt;/dates&gt;&lt;isbn&gt;1618-7598 (Print)&amp;#xD;1618-7598&lt;/isbn&gt;&lt;accession-num&gt;17943332&lt;/accession-num&gt;&lt;urls&gt;&lt;related-urls&gt;&lt;url&gt;https://link.springer.com/content/pdf/10.1007/s10198-007-0078-x.pdf&lt;/url&gt;&lt;/related-urls&gt;&lt;/urls&gt;&lt;electronic-resource-num&gt;10.1007/s10198-007-0078-x&lt;/electronic-resource-num&gt;&lt;remote-database-provider&gt;NLM&lt;/remote-database-provider&gt;&lt;language&gt;eng&lt;/language&gt;&lt;/record&gt;&lt;/Cite&gt;&lt;/EndNote&gt;</w:instrText>
      </w:r>
      <w:r w:rsidR="00F554D7"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[1]</w:t>
      </w:r>
      <w:r w:rsidR="00F554D7" w:rsidRPr="00F775C4">
        <w:rPr>
          <w:rFonts w:ascii="Times New Roman" w:hAnsi="Times New Roman" w:cs="Times New Roman"/>
          <w:sz w:val="22"/>
          <w:szCs w:val="22"/>
        </w:rPr>
        <w:fldChar w:fldCharType="end"/>
      </w:r>
      <w:r w:rsidR="00DC0AF3" w:rsidRPr="00F775C4">
        <w:rPr>
          <w:rFonts w:ascii="Times New Roman" w:hAnsi="Times New Roman" w:cs="Times New Roman"/>
          <w:sz w:val="22"/>
          <w:szCs w:val="22"/>
        </w:rPr>
        <w:t>.</w:t>
      </w:r>
      <w:r w:rsidR="00270674" w:rsidRPr="00F775C4">
        <w:rPr>
          <w:rFonts w:ascii="Times New Roman" w:hAnsi="Times New Roman" w:cs="Times New Roman"/>
          <w:sz w:val="22"/>
          <w:szCs w:val="22"/>
        </w:rPr>
        <w:t xml:space="preserve"> </w:t>
      </w:r>
      <w:r w:rsidR="00B33847" w:rsidRPr="00F775C4">
        <w:rPr>
          <w:rFonts w:ascii="Times New Roman" w:hAnsi="Times New Roman" w:cs="Times New Roman"/>
          <w:color w:val="000000" w:themeColor="text1"/>
          <w:sz w:val="22"/>
          <w:szCs w:val="22"/>
        </w:rPr>
        <w:t xml:space="preserve">Health decision modeling encompasses a variety of methodological approaches, including decision trees, Markov models, discrete event simulations, and </w:t>
      </w:r>
      <w:r w:rsidR="00F867C8" w:rsidRPr="00F775C4">
        <w:rPr>
          <w:rFonts w:ascii="Times New Roman" w:hAnsi="Times New Roman" w:cs="Times New Roman"/>
          <w:color w:val="000000" w:themeColor="text1"/>
          <w:sz w:val="22"/>
          <w:szCs w:val="22"/>
        </w:rPr>
        <w:t>hybrid models</w:t>
      </w:r>
      <w:r w:rsidR="00850A38" w:rsidRPr="00F775C4">
        <w:rPr>
          <w:rFonts w:ascii="Times New Roman" w:hAnsi="Times New Roman" w:cs="Times New Roman"/>
          <w:color w:val="000000" w:themeColor="text1"/>
          <w:sz w:val="22"/>
          <w:szCs w:val="22"/>
        </w:rPr>
        <w:t xml:space="preserve"> </w:t>
      </w:r>
      <w:r w:rsidR="00BE23E7" w:rsidRPr="00F775C4">
        <w:rPr>
          <w:rFonts w:ascii="Times New Roman" w:hAnsi="Times New Roman" w:cs="Times New Roman"/>
          <w:color w:val="000000" w:themeColor="text1"/>
          <w:sz w:val="22"/>
          <w:szCs w:val="22"/>
        </w:rPr>
        <w:fldChar w:fldCharType="begin">
          <w:fldData xml:space="preserve">PEVuZE5vdGU+PENpdGU+PEF1dGhvcj5HcmF2ZXM8L0F1dGhvcj48WWVhcj4yMDIxPC9ZZWFyPjxS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==
</w:fldData>
        </w:fldChar>
      </w:r>
      <w:r w:rsidR="00B75B1E" w:rsidRPr="00F775C4">
        <w:rPr>
          <w:rFonts w:ascii="Times New Roman" w:hAnsi="Times New Roman" w:cs="Times New Roman"/>
          <w:color w:val="000000" w:themeColor="text1"/>
          <w:sz w:val="22"/>
          <w:szCs w:val="22"/>
        </w:rPr>
        <w:instrText xml:space="preserve"> ADDIN EN.CITE </w:instrText>
      </w:r>
      <w:r w:rsidR="00B75B1E" w:rsidRPr="00F775C4">
        <w:rPr>
          <w:rFonts w:ascii="Times New Roman" w:hAnsi="Times New Roman" w:cs="Times New Roman"/>
          <w:color w:val="000000" w:themeColor="text1"/>
          <w:sz w:val="22"/>
          <w:szCs w:val="22"/>
        </w:rPr>
        <w:fldChar w:fldCharType="begin">
          <w:fldData xml:space="preserve">PEVuZE5vdGU+PENpdGU+PEF1dGhvcj5HcmF2ZXM8L0F1dGhvcj48WWVhcj4yMDIxPC9ZZWFyPjxS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==
</w:fldData>
        </w:fldChar>
      </w:r>
      <w:r w:rsidR="00B75B1E" w:rsidRPr="00F775C4">
        <w:rPr>
          <w:rFonts w:ascii="Times New Roman" w:hAnsi="Times New Roman" w:cs="Times New Roman"/>
          <w:color w:val="000000" w:themeColor="text1"/>
          <w:sz w:val="22"/>
          <w:szCs w:val="22"/>
        </w:rPr>
        <w:instrText xml:space="preserve"> ADDIN EN.CITE.DATA </w:instrText>
      </w:r>
      <w:r w:rsidR="00B75B1E" w:rsidRPr="00F775C4">
        <w:rPr>
          <w:rFonts w:ascii="Times New Roman" w:hAnsi="Times New Roman" w:cs="Times New Roman"/>
          <w:color w:val="000000" w:themeColor="text1"/>
          <w:sz w:val="22"/>
          <w:szCs w:val="22"/>
        </w:rPr>
      </w:r>
      <w:r w:rsidR="00B75B1E" w:rsidRPr="00F775C4">
        <w:rPr>
          <w:rFonts w:ascii="Times New Roman" w:hAnsi="Times New Roman" w:cs="Times New Roman"/>
          <w:color w:val="000000" w:themeColor="text1"/>
          <w:sz w:val="22"/>
          <w:szCs w:val="22"/>
        </w:rPr>
        <w:fldChar w:fldCharType="end"/>
      </w:r>
      <w:r w:rsidR="00BE23E7" w:rsidRPr="00F775C4">
        <w:rPr>
          <w:rFonts w:ascii="Times New Roman" w:hAnsi="Times New Roman" w:cs="Times New Roman"/>
          <w:color w:val="000000" w:themeColor="text1"/>
          <w:sz w:val="22"/>
          <w:szCs w:val="22"/>
        </w:rPr>
      </w:r>
      <w:r w:rsidR="00BE23E7" w:rsidRPr="00F775C4">
        <w:rPr>
          <w:rFonts w:ascii="Times New Roman" w:hAnsi="Times New Roman" w:cs="Times New Roman"/>
          <w:color w:val="000000" w:themeColor="text1"/>
          <w:sz w:val="22"/>
          <w:szCs w:val="22"/>
        </w:rPr>
        <w:fldChar w:fldCharType="separate"/>
      </w:r>
      <w:r w:rsidR="00B75B1E" w:rsidRPr="00F775C4">
        <w:rPr>
          <w:rFonts w:ascii="Times New Roman" w:hAnsi="Times New Roman" w:cs="Times New Roman"/>
          <w:noProof/>
          <w:color w:val="000000" w:themeColor="text1"/>
          <w:sz w:val="22"/>
          <w:szCs w:val="22"/>
        </w:rPr>
        <w:t>[2]</w:t>
      </w:r>
      <w:r w:rsidR="00BE23E7" w:rsidRPr="00F775C4">
        <w:rPr>
          <w:rFonts w:ascii="Times New Roman" w:hAnsi="Times New Roman" w:cs="Times New Roman"/>
          <w:color w:val="000000" w:themeColor="text1"/>
          <w:sz w:val="22"/>
          <w:szCs w:val="22"/>
        </w:rPr>
        <w:fldChar w:fldCharType="end"/>
      </w:r>
      <w:r w:rsidR="00B33847" w:rsidRPr="00F775C4">
        <w:rPr>
          <w:rFonts w:ascii="Times New Roman" w:hAnsi="Times New Roman" w:cs="Times New Roman"/>
          <w:color w:val="000000" w:themeColor="text1"/>
          <w:sz w:val="22"/>
          <w:szCs w:val="22"/>
        </w:rPr>
        <w:t>.</w:t>
      </w:r>
      <w:r w:rsidR="00270674"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Among these, state-transition cohort models</w:t>
      </w:r>
      <w:r w:rsidR="00BE23E7"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particularly Markov models</w:t>
      </w:r>
      <w:r w:rsidR="00BE23E7"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 xml:space="preserve">are widely used in health economics and decision science </w:t>
      </w:r>
      <w:r w:rsidR="00C9728A"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UmVjTnVtPjIwPC9SZWNOdW0+PERpc3BsYXlUZXh0PlszLCA0XTwvRGlzcGxheVRleHQ+PHJlY29y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UmVjTnVtPjIwPC9SZWNOdW0+PERpc3BsYXlUZXh0PlszLCA0XTwvRGlzcGxheVRleHQ+PHJlY29y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C9728A" w:rsidRPr="00F775C4">
        <w:rPr>
          <w:rFonts w:ascii="Times New Roman" w:hAnsi="Times New Roman" w:cs="Times New Roman"/>
          <w:sz w:val="22"/>
          <w:szCs w:val="22"/>
        </w:rPr>
      </w:r>
      <w:r w:rsidR="00C9728A"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[3, 4]</w:t>
      </w:r>
      <w:r w:rsidR="00C9728A" w:rsidRPr="00F775C4">
        <w:rPr>
          <w:rFonts w:ascii="Times New Roman" w:hAnsi="Times New Roman" w:cs="Times New Roman"/>
          <w:sz w:val="22"/>
          <w:szCs w:val="22"/>
        </w:rPr>
        <w:fldChar w:fldCharType="end"/>
      </w:r>
      <w:r w:rsidR="00C9728A" w:rsidRPr="00F775C4">
        <w:rPr>
          <w:rFonts w:ascii="Times New Roman" w:hAnsi="Times New Roman" w:cs="Times New Roman"/>
          <w:sz w:val="22"/>
          <w:szCs w:val="22"/>
        </w:rPr>
        <w:t xml:space="preserve">. </w:t>
      </w:r>
      <w:r w:rsidR="00032D41" w:rsidRPr="00F775C4">
        <w:rPr>
          <w:rFonts w:ascii="Times New Roman" w:hAnsi="Times New Roman" w:cs="Times New Roman"/>
          <w:sz w:val="22"/>
          <w:szCs w:val="22"/>
        </w:rPr>
        <w:t xml:space="preserve">Markov models conceptualize disease progression as a series of transitions between discrete health states, each governed by predefined transition probabilities </w:t>
      </w:r>
      <w:r w:rsidR="00032D41"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UmVjTnVtPjIwPC9SZWNOdW0+PERpc3BsYXlUZXh0PlszXTwvRGlzcGxheVRleHQ+PHJlY29yZD48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UmVjTnVtPjIwPC9SZWNOdW0+PERpc3BsYXlUZXh0PlszXTwvRGlzcGxheVRleHQ+PHJlY29yZD48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r>
      <w:r w:rsidR="00032D41"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[3]</w:t>
      </w:r>
      <w:r w:rsidR="00032D41"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t xml:space="preserve">. These models enable long-term projections of disease burden and support cost-effectiveness analyses under different </w:t>
      </w:r>
      <w:r w:rsidR="00F5596D" w:rsidRPr="00F775C4">
        <w:rPr>
          <w:rFonts w:ascii="Times New Roman" w:hAnsi="Times New Roman" w:cs="Times New Roman"/>
          <w:sz w:val="22"/>
          <w:szCs w:val="22"/>
        </w:rPr>
        <w:t>policies</w:t>
      </w:r>
      <w:r w:rsidR="00032D41" w:rsidRPr="00F775C4">
        <w:rPr>
          <w:rFonts w:ascii="Times New Roman" w:hAnsi="Times New Roman" w:cs="Times New Roman"/>
          <w:sz w:val="22"/>
          <w:szCs w:val="22"/>
        </w:rPr>
        <w:t xml:space="preserve"> or intervention scenarios </w:t>
      </w:r>
      <w:r w:rsidR="00032D41"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PC9ZZWFyPjxSZWNOdW0+NTwvUmVjTnVtPjxEaXNwbGF5VGV4dD5bNF08L0Rpc3BsYXlUZXh0Pjxy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PC9ZZWFyPjxSZWNOdW0+NTwvUmVjTnVtPjxEaXNwbGF5VGV4dD5bNF08L0Rpc3BsYXlUZXh0Pjxy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r>
      <w:r w:rsidR="00032D41"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[4]</w:t>
      </w:r>
      <w:r w:rsidR="00032D41"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t>.</w:t>
      </w:r>
    </w:p>
    <w:p w14:paraId="4A0F1EFE" w14:textId="0A9A7395" w:rsidR="00316858" w:rsidRPr="00F775C4" w:rsidRDefault="004F415C"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Despite their </w:t>
      </w:r>
      <w:r w:rsidR="00B662B4" w:rsidRPr="00F775C4">
        <w:rPr>
          <w:rFonts w:ascii="Times New Roman" w:hAnsi="Times New Roman" w:cs="Times New Roman"/>
          <w:sz w:val="22"/>
          <w:szCs w:val="22"/>
        </w:rPr>
        <w:t>widespread use</w:t>
      </w:r>
      <w:r w:rsidRPr="00F775C4">
        <w:rPr>
          <w:rFonts w:ascii="Times New Roman" w:hAnsi="Times New Roman" w:cs="Times New Roman"/>
          <w:sz w:val="22"/>
          <w:szCs w:val="22"/>
        </w:rPr>
        <w:t xml:space="preserve">, deterministic cohort models </w:t>
      </w:r>
      <w:r w:rsidR="00B662B4" w:rsidRPr="00F775C4">
        <w:rPr>
          <w:rFonts w:ascii="Times New Roman" w:hAnsi="Times New Roman" w:cs="Times New Roman"/>
          <w:sz w:val="22"/>
          <w:szCs w:val="22"/>
        </w:rPr>
        <w:t>have</w:t>
      </w:r>
      <w:r w:rsidRPr="00F775C4">
        <w:rPr>
          <w:rFonts w:ascii="Times New Roman" w:hAnsi="Times New Roman" w:cs="Times New Roman"/>
          <w:sz w:val="22"/>
          <w:szCs w:val="22"/>
        </w:rPr>
        <w:t xml:space="preserve"> important limitations. </w:t>
      </w:r>
      <w:r w:rsidR="00FE6F1B" w:rsidRPr="00FE6F1B">
        <w:rPr>
          <w:rFonts w:ascii="Times New Roman" w:hAnsi="Times New Roman" w:cs="Times New Roman"/>
          <w:sz w:val="22"/>
          <w:szCs w:val="22"/>
        </w:rPr>
        <w:t xml:space="preserve">These models assume population homogeneity by applying the same transition probabilities to all individuals, thereby overlooking patient-level </w:t>
      </w:r>
      <w:del w:id="18" w:author="Robert Smith" w:date="2025-05-30T09:13:00Z" w16du:dateUtc="2025-05-30T08:13:00Z">
        <w:r w:rsidR="00FE6F1B" w:rsidRPr="00FE6F1B" w:rsidDel="001F0A37">
          <w:rPr>
            <w:rFonts w:ascii="Times New Roman" w:hAnsi="Times New Roman" w:cs="Times New Roman"/>
            <w:sz w:val="22"/>
            <w:szCs w:val="22"/>
          </w:rPr>
          <w:delText xml:space="preserve">differences </w:delText>
        </w:r>
      </w:del>
      <w:ins w:id="19" w:author="Robert Smith" w:date="2025-05-30T09:13:00Z" w16du:dateUtc="2025-05-30T08:13:00Z">
        <w:r w:rsidR="001F0A37">
          <w:rPr>
            <w:rFonts w:ascii="Times New Roman" w:hAnsi="Times New Roman" w:cs="Times New Roman"/>
            <w:sz w:val="22"/>
            <w:szCs w:val="22"/>
          </w:rPr>
          <w:t>variability</w:t>
        </w:r>
        <w:r w:rsidR="001F0A37" w:rsidRPr="00FE6F1B">
          <w:rPr>
            <w:rFonts w:ascii="Times New Roman" w:hAnsi="Times New Roman" w:cs="Times New Roman"/>
            <w:sz w:val="22"/>
            <w:szCs w:val="22"/>
          </w:rPr>
          <w:t xml:space="preserve"> </w:t>
        </w:r>
      </w:ins>
      <w:r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&lt;EndNote&gt;&lt;Cite&gt;&lt;Author&gt;Vemer&lt;/Author&gt;&lt;Year&gt;2014&lt;/Year&gt;&lt;RecNum&gt;23&lt;/RecNum&gt;&lt;DisplayText&gt;[5]&lt;/DisplayText&gt;&lt;record&gt;&lt;rec-number&gt;23&lt;/rec-number&gt;&lt;foreign-keys&gt;&lt;key app="EN" db-id="pzrvfwefoexa9redtv05ed9exsztzpwrzexv" timestamp="1745174059"&gt;23&lt;/key&gt;&lt;/foreign-keys&gt;&lt;ref-type name="Journal Article"&gt;17&lt;/ref-type&gt;&lt;contributors&gt;&lt;authors&gt;&lt;author&gt;Vemer, P.&lt;/author&gt;&lt;author&gt;Goossens, L. M.&lt;/author&gt;&lt;author&gt;Rutten-van Mölken, M. P.&lt;/author&gt;&lt;/authors&gt;&lt;/contributors&gt;&lt;auth-address&gt;Institute for Medical Technology Assessment (iMTA), Erasmus University, Rotterdam, Netherlands (PV, LMAG, MPMHRvM).&lt;/auth-address&gt;&lt;titles&gt;&lt;title&gt;Not simply more of the same: distinguishing between patient heterogeneity and parameter uncertainty&lt;/title&gt;&lt;secondary-title&gt;Med Decis Making&lt;/secondary-title&gt;&lt;/titles&gt;&lt;periodical&gt;&lt;full-title&gt;Med Decis Making&lt;/full-title&gt;&lt;/periodical&gt;&lt;pages&gt;1048-58&lt;/pages&gt;&lt;volume&gt;34&lt;/volume&gt;&lt;number&gt;8&lt;/number&gt;&lt;edition&gt;20140912&lt;/edition&gt;&lt;keywords&gt;&lt;keyword&gt;Cost-Benefit Analysis&lt;/keyword&gt;&lt;keyword&gt;Female&lt;/keyword&gt;&lt;keyword&gt;Humans&lt;/keyword&gt;&lt;keyword&gt;Male&lt;/keyword&gt;&lt;keyword&gt;Markov Chains&lt;/keyword&gt;&lt;keyword&gt;*Patients&lt;/keyword&gt;&lt;keyword&gt;Pulmonary Disease, Chronic Obstructive/therapy&lt;/keyword&gt;&lt;keyword&gt;*Uncertainty&lt;/keyword&gt;&lt;keyword&gt;Copd&lt;/keyword&gt;&lt;keyword&gt;Markov models&lt;/keyword&gt;&lt;keyword&gt;heterogeneity&lt;/keyword&gt;&lt;keyword&gt;uncertainty&lt;/keyword&gt;&lt;/keywords&gt;&lt;dates&gt;&lt;year&gt;2014&lt;/year&gt;&lt;pub-dates&gt;&lt;date&gt;Nov&lt;/date&gt;&lt;/pub-dates&gt;&lt;/dates&gt;&lt;isbn&gt;0272-989x&lt;/isbn&gt;&lt;accession-num&gt;25216723&lt;/accession-num&gt;&lt;urls&gt;&lt;/urls&gt;&lt;electronic-resource-num&gt;10.1177/0272989x14550499&lt;/electronic-resource-num&gt;&lt;remote-database-provider&gt;NLM&lt;/remote-database-provider&gt;&lt;language&gt;eng&lt;/language&gt;&lt;/record&gt;&lt;/Cite&gt;&lt;/EndNote&gt;</w:instrText>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[5]</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More critically, they rely on the Markov assumption, which stipulates that future transitions depend only on the individual's current health state, not on their prior history </w:t>
      </w:r>
      <w:r w:rsidR="00F1743D"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PFJlY051bT4xMjwvUmVjTnVtPjxEaXNwbGF5VGV4dD5bNiwgN108L0Rpc3BsYXlUZXh0PjxyZWNv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PFJlY051bT4xMjwvUmVjTnVtPjxEaXNwbGF5VGV4dD5bNiwgN108L0Rpc3BsYXlUZXh0PjxyZWNv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F1743D" w:rsidRPr="00F775C4">
        <w:rPr>
          <w:rFonts w:ascii="Times New Roman" w:hAnsi="Times New Roman" w:cs="Times New Roman"/>
          <w:sz w:val="22"/>
          <w:szCs w:val="22"/>
        </w:rPr>
      </w:r>
      <w:r w:rsidR="00F1743D"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[6, 7]</w:t>
      </w:r>
      <w:r w:rsidR="00F1743D"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w:t>
      </w:r>
      <w:r w:rsidR="00316858" w:rsidRPr="00F775C4">
        <w:rPr>
          <w:rFonts w:ascii="Times New Roman" w:hAnsi="Times New Roman" w:cs="Times New Roman"/>
          <w:sz w:val="22"/>
          <w:szCs w:val="22"/>
        </w:rPr>
        <w:t xml:space="preserve">This assumption restricts the model’s ability to capture path-dependent trajectories, </w:t>
      </w:r>
      <w:del w:id="20" w:author="Robert Smith" w:date="2025-05-30T09:13:00Z" w16du:dateUtc="2025-05-30T08:13:00Z">
        <w:r w:rsidR="00316858" w:rsidRPr="00F775C4" w:rsidDel="001F0A37">
          <w:rPr>
            <w:rFonts w:ascii="Times New Roman" w:hAnsi="Times New Roman" w:cs="Times New Roman"/>
            <w:sz w:val="22"/>
            <w:szCs w:val="22"/>
          </w:rPr>
          <w:delText xml:space="preserve">declining </w:delText>
        </w:r>
      </w:del>
      <w:ins w:id="21" w:author="Robert Smith" w:date="2025-05-30T09:13:00Z" w16du:dateUtc="2025-05-30T08:13:00Z">
        <w:r w:rsidR="001F0A37">
          <w:rPr>
            <w:rFonts w:ascii="Times New Roman" w:hAnsi="Times New Roman" w:cs="Times New Roman"/>
            <w:sz w:val="22"/>
            <w:szCs w:val="22"/>
          </w:rPr>
          <w:t>waning</w:t>
        </w:r>
        <w:r w:rsidR="001F0A37" w:rsidRPr="00F775C4">
          <w:rPr>
            <w:rFonts w:ascii="Times New Roman" w:hAnsi="Times New Roman" w:cs="Times New Roman"/>
            <w:sz w:val="22"/>
            <w:szCs w:val="22"/>
          </w:rPr>
          <w:t xml:space="preserve"> </w:t>
        </w:r>
      </w:ins>
      <w:r w:rsidR="00316858" w:rsidRPr="00F775C4">
        <w:rPr>
          <w:rFonts w:ascii="Times New Roman" w:hAnsi="Times New Roman" w:cs="Times New Roman"/>
          <w:sz w:val="22"/>
          <w:szCs w:val="22"/>
        </w:rPr>
        <w:t>treatment effect</w:t>
      </w:r>
      <w:ins w:id="22" w:author="Robert Smith" w:date="2025-05-30T09:14:00Z" w16du:dateUtc="2025-05-30T08:14:00Z">
        <w:r w:rsidR="001F0A37">
          <w:rPr>
            <w:rFonts w:ascii="Times New Roman" w:hAnsi="Times New Roman" w:cs="Times New Roman"/>
            <w:sz w:val="22"/>
            <w:szCs w:val="22"/>
          </w:rPr>
          <w:t>s</w:t>
        </w:r>
      </w:ins>
      <w:del w:id="23" w:author="Robert Smith" w:date="2025-05-30T09:13:00Z" w16du:dateUtc="2025-05-30T08:13:00Z">
        <w:r w:rsidR="00316858" w:rsidRPr="00F775C4" w:rsidDel="001F0A37">
          <w:rPr>
            <w:rFonts w:ascii="Times New Roman" w:hAnsi="Times New Roman" w:cs="Times New Roman"/>
            <w:sz w:val="22"/>
            <w:szCs w:val="22"/>
          </w:rPr>
          <w:delText>s</w:delText>
        </w:r>
      </w:del>
      <w:r w:rsidR="00316858" w:rsidRPr="00F775C4">
        <w:rPr>
          <w:rFonts w:ascii="Times New Roman" w:hAnsi="Times New Roman" w:cs="Times New Roman"/>
          <w:sz w:val="22"/>
          <w:szCs w:val="22"/>
        </w:rPr>
        <w:t xml:space="preserve">, and interactions between comorbidities, all of which are crucial for accurately modeling real-world disease progression, treatment effectiveness, and associated costs. </w:t>
      </w:r>
      <w:del w:id="24" w:author="Robert Smith" w:date="2025-05-30T09:15:00Z" w16du:dateUtc="2025-05-30T08:15:00Z">
        <w:r w:rsidR="00D72DBC" w:rsidRPr="00F775C4" w:rsidDel="00856744">
          <w:rPr>
            <w:rFonts w:ascii="Times New Roman" w:hAnsi="Times New Roman" w:cs="Times New Roman"/>
            <w:sz w:val="22"/>
            <w:szCs w:val="22"/>
          </w:rPr>
          <w:delText xml:space="preserve">Adding </w:delText>
        </w:r>
      </w:del>
      <w:ins w:id="25" w:author="Robert Smith" w:date="2025-05-30T09:15:00Z" w16du:dateUtc="2025-05-30T08:15:00Z">
        <w:r w:rsidR="00856744">
          <w:rPr>
            <w:rFonts w:ascii="Times New Roman" w:hAnsi="Times New Roman" w:cs="Times New Roman"/>
            <w:sz w:val="22"/>
            <w:szCs w:val="22"/>
          </w:rPr>
          <w:t>Work-arounds like the use of</w:t>
        </w:r>
        <w:r w:rsidR="00856744" w:rsidRPr="00F775C4">
          <w:rPr>
            <w:rFonts w:ascii="Times New Roman" w:hAnsi="Times New Roman" w:cs="Times New Roman"/>
            <w:sz w:val="22"/>
            <w:szCs w:val="22"/>
          </w:rPr>
          <w:t xml:space="preserve"> </w:t>
        </w:r>
      </w:ins>
      <w:del w:id="26" w:author="Robert Smith" w:date="2025-05-30T09:14:00Z" w16du:dateUtc="2025-05-30T08:14:00Z">
        <w:r w:rsidR="00D72DBC" w:rsidRPr="00F775C4" w:rsidDel="001F0A37">
          <w:rPr>
            <w:rFonts w:ascii="Times New Roman" w:hAnsi="Times New Roman" w:cs="Times New Roman"/>
            <w:sz w:val="22"/>
            <w:szCs w:val="22"/>
          </w:rPr>
          <w:delText>health states</w:delText>
        </w:r>
      </w:del>
      <w:ins w:id="27" w:author="Robert Smith" w:date="2025-05-30T09:14:00Z" w16du:dateUtc="2025-05-30T08:14:00Z">
        <w:r w:rsidR="001F0A37">
          <w:rPr>
            <w:rFonts w:ascii="Times New Roman" w:hAnsi="Times New Roman" w:cs="Times New Roman"/>
            <w:sz w:val="22"/>
            <w:szCs w:val="22"/>
          </w:rPr>
          <w:t>tunnel states</w:t>
        </w:r>
      </w:ins>
      <w:ins w:id="28" w:author="Robert Smith" w:date="2025-05-30T09:15:00Z" w16du:dateUtc="2025-05-30T08:15:00Z">
        <w:r w:rsidR="00856744">
          <w:rPr>
            <w:rFonts w:ascii="Times New Roman" w:hAnsi="Times New Roman" w:cs="Times New Roman"/>
            <w:sz w:val="22"/>
            <w:szCs w:val="22"/>
          </w:rPr>
          <w:t xml:space="preserve">, </w:t>
        </w:r>
      </w:ins>
      <w:ins w:id="29" w:author="Robert Smith" w:date="2025-05-30T09:16:00Z" w16du:dateUtc="2025-05-30T08:16:00Z">
        <w:r w:rsidR="00856744">
          <w:rPr>
            <w:rFonts w:ascii="Times New Roman" w:hAnsi="Times New Roman" w:cs="Times New Roman"/>
            <w:sz w:val="22"/>
            <w:szCs w:val="22"/>
          </w:rPr>
          <w:t>combined</w:t>
        </w:r>
      </w:ins>
      <w:ins w:id="30" w:author="Robert Smith" w:date="2025-05-30T09:15:00Z" w16du:dateUtc="2025-05-30T08:15:00Z">
        <w:r w:rsidR="00856744">
          <w:rPr>
            <w:rFonts w:ascii="Times New Roman" w:hAnsi="Times New Roman" w:cs="Times New Roman"/>
            <w:sz w:val="22"/>
            <w:szCs w:val="22"/>
          </w:rPr>
          <w:t xml:space="preserve"> health states</w:t>
        </w:r>
      </w:ins>
      <w:ins w:id="31" w:author="Robert Smith" w:date="2025-05-30T09:17:00Z" w16du:dateUtc="2025-05-30T08:17:00Z">
        <w:r w:rsidR="00856744">
          <w:rPr>
            <w:rFonts w:ascii="Times New Roman" w:hAnsi="Times New Roman" w:cs="Times New Roman"/>
            <w:sz w:val="22"/>
            <w:szCs w:val="22"/>
          </w:rPr>
          <w:t xml:space="preserve"> (e.g. T2D + CVD)</w:t>
        </w:r>
      </w:ins>
      <w:ins w:id="32" w:author="Robert Smith" w:date="2025-05-30T09:15:00Z" w16du:dateUtc="2025-05-30T08:15:00Z">
        <w:r w:rsidR="00856744">
          <w:rPr>
            <w:rFonts w:ascii="Times New Roman" w:hAnsi="Times New Roman" w:cs="Times New Roman"/>
            <w:sz w:val="22"/>
            <w:szCs w:val="22"/>
          </w:rPr>
          <w:t>, and time-dependent transitions are co</w:t>
        </w:r>
      </w:ins>
      <w:ins w:id="33" w:author="Robert Smith" w:date="2025-05-30T09:16:00Z" w16du:dateUtc="2025-05-30T08:16:00Z">
        <w:r w:rsidR="00856744">
          <w:rPr>
            <w:rFonts w:ascii="Times New Roman" w:hAnsi="Times New Roman" w:cs="Times New Roman"/>
            <w:sz w:val="22"/>
            <w:szCs w:val="22"/>
          </w:rPr>
          <w:t xml:space="preserve">mmonly used to try and </w:t>
        </w:r>
      </w:ins>
      <w:del w:id="34" w:author="Robert Smith" w:date="2025-05-30T09:15:00Z" w16du:dateUtc="2025-05-30T08:15:00Z">
        <w:r w:rsidR="00D72DBC" w:rsidRPr="00F775C4" w:rsidDel="00856744">
          <w:rPr>
            <w:rFonts w:ascii="Times New Roman" w:hAnsi="Times New Roman" w:cs="Times New Roman"/>
            <w:sz w:val="22"/>
            <w:szCs w:val="22"/>
          </w:rPr>
          <w:delText xml:space="preserve"> helps</w:delText>
        </w:r>
      </w:del>
      <w:del w:id="35" w:author="Robert Smith" w:date="2025-05-30T09:16:00Z" w16du:dateUtc="2025-05-30T08:16:00Z">
        <w:r w:rsidR="00D72DBC" w:rsidRPr="00F775C4" w:rsidDel="00856744">
          <w:rPr>
            <w:rFonts w:ascii="Times New Roman" w:hAnsi="Times New Roman" w:cs="Times New Roman"/>
            <w:sz w:val="22"/>
            <w:szCs w:val="22"/>
          </w:rPr>
          <w:delText xml:space="preserve"> </w:delText>
        </w:r>
      </w:del>
      <w:r w:rsidR="00D72DBC" w:rsidRPr="00F775C4">
        <w:rPr>
          <w:rFonts w:ascii="Times New Roman" w:hAnsi="Times New Roman" w:cs="Times New Roman"/>
          <w:sz w:val="22"/>
          <w:szCs w:val="22"/>
        </w:rPr>
        <w:t>address this issue but increases the complexity and computational demands of the Markov model</w:t>
      </w:r>
      <w:r w:rsidR="0064245E">
        <w:rPr>
          <w:rFonts w:ascii="Times New Roman" w:hAnsi="Times New Roman" w:cs="Times New Roman"/>
          <w:sz w:val="22"/>
          <w:szCs w:val="22"/>
        </w:rPr>
        <w:t xml:space="preserve"> and can quickly result in “state explosion”</w:t>
      </w:r>
      <w:r w:rsidR="00D72DBC" w:rsidRPr="00F775C4">
        <w:rPr>
          <w:rFonts w:ascii="Times New Roman" w:hAnsi="Times New Roman" w:cs="Times New Roman"/>
          <w:sz w:val="22"/>
          <w:szCs w:val="22"/>
        </w:rPr>
        <w:t>.</w:t>
      </w:r>
    </w:p>
    <w:p w14:paraId="4FE90689" w14:textId="5D300A5C" w:rsidR="000E3FFD" w:rsidRPr="00F775C4" w:rsidRDefault="000E3FF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lastRenderedPageBreak/>
        <w:t xml:space="preserve">To overcome these limitations, individual-based state-transition models, also known as microsimulation models, have been developed </w:t>
      </w:r>
      <w:r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PFJlY051bT4xMjwvUmVjTnVtPjxEaXNwbGF5VGV4dD5bNl08L0Rpc3BsYXlUZXh0PjxyZWNvcmQ+
PHJlYy1udW1iZXI+MTI8L3JlYy1udW1iZXI+PGZvcmVpZ24ta2V5cz48a2V5IGFwcD0iRU4iIGRi
LWlkPSJwenJ2ZndlZm9leGE5cmVkdHYwNWVkOWV4c3p0enB3cnpleHYiIHRpbWVzdGFtcD0iMTc0
NDk0ODU0NiI+MTI8L2tleT48L2ZvcmVpZ24ta2V5cz48cmVmLXR5cGUgbmFtZT0iSm91cm5hbCBB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PHVybD5odHRwczovL3BtYy5uY2JpLm5sbS5uaWguZ292L2FydGljbGVzL1BNQzYzNDkzODUvcGRm
L25paG1zLTkzMTc4Mi5wZGY8L3VybD48L3JlbGF0ZWQtdXJscz48L3VybHM+PGN1c3RvbTI+UE1D
NjM0OTM4NTwvY3VzdG9tMj48ZWxlY3Ryb25pYy1yZXNvdXJjZS1udW0+MTAuMTE3Ny8wMjcyOTg5
WDE4NzU0NTEzPC9lbGVjdHJvbmljLXJlc291cmNlLW51bT48cmVtb3RlLWRhdGFiYXNlLW5hbWU+
TWVkbGluZTwvcmVtb3RlLWRhdGFiYXNlLW5hbWU+PHJlbW90ZS1kYXRhYmFzZS1wcm92aWRlcj5O
TE08L3JlbW90ZS1kYXRhYmFzZS1wcm92aWRlcj48L3JlY29yZD48L0NpdGU+PC9FbmROb3RlPn==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PFJlY051bT4xMjwvUmVjTnVtPjxEaXNwbGF5VGV4dD5bNl08L0Rpc3BsYXlUZXh0PjxyZWNvcmQ+
PHJlYy1udW1iZXI+MTI8L3JlYy1udW1iZXI+PGZvcmVpZ24ta2V5cz48a2V5IGFwcD0iRU4iIGRi
LWlkPSJwenJ2ZndlZm9leGE5cmVkdHYwNWVkOWV4c3p0enB3cnpleHYiIHRpbWVzdGFtcD0iMTc0
NDk0ODU0NiI+MTI8L2tleT48L2ZvcmVpZ24ta2V5cz48cmVmLXR5cGUgbmFtZT0iSm91cm5hbCBB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PHVybD5odHRwczovL3BtYy5uY2JpLm5sbS5uaWguZ292L2FydGljbGVzL1BNQzYzNDkzODUvcGRm
L25paG1zLTkzMTc4Mi5wZGY8L3VybD48L3JlbGF0ZWQtdXJscz48L3VybHM+PGN1c3RvbTI+UE1D
NjM0OTM4NTwvY3VzdG9tMj48ZWxlY3Ryb25pYy1yZXNvdXJjZS1udW0+MTAuMTE3Ny8wMjcyOTg5
WDE4NzU0NTEzPC9lbGVjdHJvbmljLXJlc291cmNlLW51bT48cmVtb3RlLWRhdGFiYXNlLW5hbWU+
TWVkbGluZTwvcmVtb3RlLWRhdGFiYXNlLW5hbWU+PHJlbW90ZS1kYXRhYmFzZS1wcm92aWRlcj5O
TE08L3JlbW90ZS1kYXRhYmFzZS1wcm92aWRlcj48L3JlY29yZD48L0NpdGU+PC9FbmROb3RlPn==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[6]</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w:t>
      </w:r>
      <w:commentRangeStart w:id="36"/>
      <w:r w:rsidRPr="00F775C4">
        <w:rPr>
          <w:rFonts w:ascii="Times New Roman" w:hAnsi="Times New Roman" w:cs="Times New Roman"/>
          <w:sz w:val="22"/>
          <w:szCs w:val="22"/>
        </w:rPr>
        <w:t xml:space="preserve">These simulate individual patient pathways over time, allowing for heterogeneity in baseline characteristics, history-dependent transitions, and stochastic variation in outcomes </w:t>
      </w:r>
      <w:commentRangeEnd w:id="36"/>
      <w:r w:rsidR="0030464D" w:rsidRPr="00F775C4">
        <w:rPr>
          <w:rStyle w:val="CommentReference"/>
          <w:rFonts w:ascii="Times New Roman" w:hAnsi="Times New Roman" w:cs="Times New Roman"/>
          <w:sz w:val="22"/>
          <w:szCs w:val="22"/>
        </w:rPr>
        <w:commentReference w:id="36"/>
      </w:r>
      <w:r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[8]</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By operating at the individual level, microsimulation models offer a more granular and realistic representation of disease dynamics. They are particularly well-suited for modeling chronic diseases, oncology, and personalized medicine contexts, where prior health states can meaningfully influence future outcomes </w:t>
      </w:r>
      <w:r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[8]</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w:t>
      </w:r>
    </w:p>
    <w:p w14:paraId="1F9E6870" w14:textId="2A350270" w:rsidR="000E3FFD" w:rsidRPr="00F775C4" w:rsidRDefault="002C3C80"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The advantages of microsimulation come at a computational cost. Since these models simulate large numbers of individual trajectories over long time horizons, they impose heavy demands on memory and </w:t>
      </w:r>
      <w:del w:id="37" w:author="Robert Smith" w:date="2025-05-30T09:17:00Z" w16du:dateUtc="2025-05-30T08:17:00Z">
        <w:r w:rsidRPr="00F775C4" w:rsidDel="00856744">
          <w:rPr>
            <w:rFonts w:ascii="Times New Roman" w:hAnsi="Times New Roman" w:cs="Times New Roman"/>
            <w:sz w:val="22"/>
            <w:szCs w:val="22"/>
          </w:rPr>
          <w:delText xml:space="preserve">processing </w:delText>
        </w:r>
      </w:del>
      <w:ins w:id="38" w:author="Robert Smith" w:date="2025-05-30T09:17:00Z" w16du:dateUtc="2025-05-30T08:17:00Z">
        <w:r w:rsidR="00856744">
          <w:rPr>
            <w:rFonts w:ascii="Times New Roman" w:hAnsi="Times New Roman" w:cs="Times New Roman"/>
            <w:sz w:val="22"/>
            <w:szCs w:val="22"/>
          </w:rPr>
          <w:t>computation</w:t>
        </w:r>
        <w:r w:rsidR="00856744" w:rsidRPr="00F775C4">
          <w:rPr>
            <w:rFonts w:ascii="Times New Roman" w:hAnsi="Times New Roman" w:cs="Times New Roman"/>
            <w:sz w:val="22"/>
            <w:szCs w:val="22"/>
          </w:rPr>
          <w:t xml:space="preserve"> </w:t>
        </w:r>
      </w:ins>
      <w:r w:rsidRPr="00F775C4">
        <w:rPr>
          <w:rFonts w:ascii="Times New Roman" w:hAnsi="Times New Roman" w:cs="Times New Roman"/>
          <w:sz w:val="22"/>
          <w:szCs w:val="22"/>
        </w:rPr>
        <w:t xml:space="preserve">time. </w:t>
      </w:r>
      <w:ins w:id="39" w:author="Robert Smith" w:date="2025-05-30T09:19:00Z" w16du:dateUtc="2025-05-30T08:19:00Z">
        <w:r w:rsidR="00856744" w:rsidRPr="00856744">
          <w:rPr>
            <w:rFonts w:ascii="Times New Roman" w:hAnsi="Times New Roman" w:cs="Times New Roman"/>
            <w:sz w:val="22"/>
            <w:szCs w:val="22"/>
          </w:rPr>
          <w:t>Efficient coding practices are thus vital to achieving runtimes and memory demands that allow these models to be used effectively by decision makers.</w:t>
        </w:r>
        <w:r w:rsidR="00856744">
          <w:rPr>
            <w:rFonts w:ascii="Times New Roman" w:hAnsi="Times New Roman" w:cs="Times New Roman"/>
            <w:sz w:val="22"/>
            <w:szCs w:val="22"/>
          </w:rPr>
          <w:t xml:space="preserve"> </w:t>
        </w:r>
      </w:ins>
      <w:del w:id="40" w:author="Robert Smith" w:date="2025-05-30T09:19:00Z" w16du:dateUtc="2025-05-30T08:19:00Z">
        <w:r w:rsidRPr="00F775C4" w:rsidDel="00856744">
          <w:rPr>
            <w:rFonts w:ascii="Times New Roman" w:hAnsi="Times New Roman" w:cs="Times New Roman"/>
            <w:sz w:val="22"/>
            <w:szCs w:val="22"/>
          </w:rPr>
          <w:delText xml:space="preserve">Efficient </w:delText>
        </w:r>
      </w:del>
      <w:del w:id="41" w:author="Robert Smith" w:date="2025-05-30T09:18:00Z" w16du:dateUtc="2025-05-30T08:18:00Z">
        <w:r w:rsidRPr="00F775C4" w:rsidDel="00856744">
          <w:rPr>
            <w:rFonts w:ascii="Times New Roman" w:hAnsi="Times New Roman" w:cs="Times New Roman"/>
            <w:sz w:val="22"/>
            <w:szCs w:val="22"/>
          </w:rPr>
          <w:delText xml:space="preserve">implementation </w:delText>
        </w:r>
      </w:del>
      <w:del w:id="42" w:author="Robert Smith" w:date="2025-05-30T09:19:00Z" w16du:dateUtc="2025-05-30T08:19:00Z">
        <w:r w:rsidRPr="00F775C4" w:rsidDel="00856744">
          <w:rPr>
            <w:rFonts w:ascii="Times New Roman" w:hAnsi="Times New Roman" w:cs="Times New Roman"/>
            <w:sz w:val="22"/>
            <w:szCs w:val="22"/>
          </w:rPr>
          <w:delText xml:space="preserve">strategies are therefore critical. </w:delText>
        </w:r>
      </w:del>
      <w:r w:rsidRPr="00F775C4">
        <w:rPr>
          <w:rFonts w:ascii="Times New Roman" w:hAnsi="Times New Roman" w:cs="Times New Roman"/>
          <w:sz w:val="22"/>
          <w:szCs w:val="22"/>
        </w:rPr>
        <w:t>Techniques such as vectorization, parallel computing, and memory-efficient data structures are commonly used to manage these challenges and improve performance.</w:t>
      </w:r>
    </w:p>
    <w:p w14:paraId="36D118CB" w14:textId="55CB2151" w:rsidR="002C3C80" w:rsidRPr="00F775C4" w:rsidRDefault="00D325A0"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R has emerged as a widely adopted programming environment for health decision modeling due to its open-source nature, rich ecosystem of statistical libraries, and powerful simulation capabilities</w:t>
      </w:r>
      <w:commentRangeStart w:id="43"/>
      <w:r w:rsidRPr="00F775C4">
        <w:rPr>
          <w:rFonts w:ascii="Times New Roman" w:hAnsi="Times New Roman" w:cs="Times New Roman"/>
          <w:sz w:val="22"/>
          <w:szCs w:val="22"/>
        </w:rPr>
        <w:t xml:space="preserve"> </w:t>
      </w:r>
      <w:r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PC9ZZWFyPjxSZWNOdW0+NTwvUmVjTnVtPjxEaXNwbGF5VGV4dD5bNCwgOV08L0Rpc3BsYXlUZXh0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PC9ZZWFyPjxSZWNOdW0+NTwvUmVjTnVtPjxEaXNwbGF5VGV4dD5bNCwgOV08L0Rpc3BsYXlUZXh0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[4, 9]</w:t>
      </w:r>
      <w:r w:rsidRPr="00F775C4">
        <w:rPr>
          <w:rFonts w:ascii="Times New Roman" w:hAnsi="Times New Roman" w:cs="Times New Roman"/>
          <w:sz w:val="22"/>
          <w:szCs w:val="22"/>
        </w:rPr>
        <w:fldChar w:fldCharType="end"/>
      </w:r>
      <w:commentRangeEnd w:id="43"/>
      <w:r w:rsidR="00856744">
        <w:rPr>
          <w:rStyle w:val="CommentReference"/>
        </w:rPr>
        <w:commentReference w:id="43"/>
      </w:r>
      <w:r w:rsidRPr="00F775C4">
        <w:rPr>
          <w:rFonts w:ascii="Times New Roman" w:hAnsi="Times New Roman" w:cs="Times New Roman"/>
          <w:sz w:val="22"/>
          <w:szCs w:val="22"/>
        </w:rPr>
        <w:t>. It facilitates transparent and reproducible modeling workflows</w:t>
      </w:r>
      <w:ins w:id="44" w:author="Robert Smith" w:date="2025-05-30T09:25:00Z" w16du:dateUtc="2025-05-30T08:25:00Z">
        <w:r w:rsidR="00856744">
          <w:rPr>
            <w:rFonts w:ascii="Times New Roman" w:hAnsi="Times New Roman" w:cs="Times New Roman"/>
            <w:sz w:val="22"/>
            <w:szCs w:val="22"/>
          </w:rPr>
          <w:t xml:space="preserve"> &amp; reporting [</w:t>
        </w:r>
        <w:commentRangeStart w:id="45"/>
        <w:r w:rsidR="00856744">
          <w:rPr>
            <w:rFonts w:ascii="Times New Roman" w:hAnsi="Times New Roman" w:cs="Times New Roman"/>
            <w:sz w:val="22"/>
            <w:szCs w:val="22"/>
          </w:rPr>
          <w:t>ref]</w:t>
        </w:r>
        <w:commentRangeEnd w:id="45"/>
        <w:r w:rsidR="00F16D66">
          <w:rPr>
            <w:rStyle w:val="CommentReference"/>
          </w:rPr>
          <w:commentReference w:id="45"/>
        </w:r>
      </w:ins>
      <w:del w:id="46" w:author="Robert Smith" w:date="2025-05-30T09:25:00Z" w16du:dateUtc="2025-05-30T08:25:00Z">
        <w:r w:rsidRPr="00F775C4" w:rsidDel="00856744">
          <w:rPr>
            <w:rFonts w:ascii="Times New Roman" w:hAnsi="Times New Roman" w:cs="Times New Roman"/>
            <w:sz w:val="22"/>
            <w:szCs w:val="22"/>
          </w:rPr>
          <w:delText xml:space="preserve"> a</w:delText>
        </w:r>
      </w:del>
      <w:ins w:id="47" w:author="Robert Smith" w:date="2025-05-30T09:25:00Z" w16du:dateUtc="2025-05-30T08:25:00Z">
        <w:r w:rsidR="00856744">
          <w:rPr>
            <w:rFonts w:ascii="Times New Roman" w:hAnsi="Times New Roman" w:cs="Times New Roman"/>
            <w:sz w:val="22"/>
            <w:szCs w:val="22"/>
          </w:rPr>
          <w:t xml:space="preserve">, </w:t>
        </w:r>
      </w:ins>
      <w:del w:id="48" w:author="Robert Smith" w:date="2025-05-30T09:25:00Z" w16du:dateUtc="2025-05-30T08:25:00Z">
        <w:r w:rsidRPr="00F775C4" w:rsidDel="00856744">
          <w:rPr>
            <w:rFonts w:ascii="Times New Roman" w:hAnsi="Times New Roman" w:cs="Times New Roman"/>
            <w:sz w:val="22"/>
            <w:szCs w:val="22"/>
          </w:rPr>
          <w:delText xml:space="preserve">nd </w:delText>
        </w:r>
      </w:del>
      <w:r w:rsidRPr="00F775C4">
        <w:rPr>
          <w:rFonts w:ascii="Times New Roman" w:hAnsi="Times New Roman" w:cs="Times New Roman"/>
          <w:sz w:val="22"/>
          <w:szCs w:val="22"/>
        </w:rPr>
        <w:t>supports integration of statistical analysis with simulation</w:t>
      </w:r>
      <w:ins w:id="49" w:author="Robert Smith" w:date="2025-05-30T09:25:00Z" w16du:dateUtc="2025-05-30T08:25:00Z">
        <w:r w:rsidR="00856744">
          <w:rPr>
            <w:rFonts w:ascii="Times New Roman" w:hAnsi="Times New Roman" w:cs="Times New Roman"/>
            <w:sz w:val="22"/>
            <w:szCs w:val="22"/>
          </w:rPr>
          <w:t xml:space="preserve">, and allows for </w:t>
        </w:r>
      </w:ins>
      <w:ins w:id="50" w:author="Robert Smith" w:date="2025-05-30T09:26:00Z" w16du:dateUtc="2025-05-30T08:26:00Z">
        <w:r w:rsidR="00F16D66">
          <w:rPr>
            <w:rFonts w:ascii="Times New Roman" w:hAnsi="Times New Roman" w:cs="Times New Roman"/>
            <w:sz w:val="22"/>
            <w:szCs w:val="22"/>
          </w:rPr>
          <w:t>the integration of models into web-based user-interfaces [</w:t>
        </w:r>
        <w:commentRangeStart w:id="51"/>
        <w:r w:rsidR="00F16D66">
          <w:rPr>
            <w:rFonts w:ascii="Times New Roman" w:hAnsi="Times New Roman" w:cs="Times New Roman"/>
            <w:sz w:val="22"/>
            <w:szCs w:val="22"/>
          </w:rPr>
          <w:t>ref</w:t>
        </w:r>
        <w:commentRangeEnd w:id="51"/>
        <w:r w:rsidR="00F16D66">
          <w:rPr>
            <w:rStyle w:val="CommentReference"/>
          </w:rPr>
          <w:commentReference w:id="51"/>
        </w:r>
        <w:r w:rsidR="00F16D66">
          <w:rPr>
            <w:rFonts w:ascii="Times New Roman" w:hAnsi="Times New Roman" w:cs="Times New Roman"/>
            <w:sz w:val="22"/>
            <w:szCs w:val="22"/>
          </w:rPr>
          <w:t xml:space="preserve">] </w:t>
        </w:r>
      </w:ins>
      <w:r w:rsidRPr="00F775C4">
        <w:rPr>
          <w:rFonts w:ascii="Times New Roman" w:hAnsi="Times New Roman" w:cs="Times New Roman"/>
          <w:sz w:val="22"/>
          <w:szCs w:val="22"/>
        </w:rPr>
        <w:t>. Additionally, vectorization in R can enhance performance by reducing reliance on slow iterative loops and enabling faster execution of large-scale simulations</w:t>
      </w:r>
      <w:ins w:id="52" w:author="Robert Smith" w:date="2025-05-30T09:27:00Z" w16du:dateUtc="2025-05-30T08:27:00Z">
        <w:r w:rsidR="00F16D66">
          <w:rPr>
            <w:rFonts w:ascii="Times New Roman" w:hAnsi="Times New Roman" w:cs="Times New Roman"/>
            <w:sz w:val="22"/>
            <w:szCs w:val="22"/>
          </w:rPr>
          <w:t xml:space="preserve"> [</w:t>
        </w:r>
        <w:commentRangeStart w:id="53"/>
        <w:r w:rsidR="00F16D66">
          <w:rPr>
            <w:rFonts w:ascii="Times New Roman" w:hAnsi="Times New Roman" w:cs="Times New Roman"/>
            <w:sz w:val="22"/>
            <w:szCs w:val="22"/>
          </w:rPr>
          <w:t>ref</w:t>
        </w:r>
        <w:commentRangeEnd w:id="53"/>
        <w:r w:rsidR="00F16D66">
          <w:rPr>
            <w:rStyle w:val="CommentReference"/>
          </w:rPr>
          <w:commentReference w:id="53"/>
        </w:r>
        <w:r w:rsidR="00F16D66">
          <w:rPr>
            <w:rFonts w:ascii="Times New Roman" w:hAnsi="Times New Roman" w:cs="Times New Roman"/>
            <w:sz w:val="22"/>
            <w:szCs w:val="22"/>
          </w:rPr>
          <w:t>]</w:t>
        </w:r>
      </w:ins>
      <w:r w:rsidRPr="00F775C4">
        <w:rPr>
          <w:rFonts w:ascii="Times New Roman" w:hAnsi="Times New Roman" w:cs="Times New Roman"/>
          <w:sz w:val="22"/>
          <w:szCs w:val="22"/>
        </w:rPr>
        <w:t>.</w:t>
      </w:r>
    </w:p>
    <w:p w14:paraId="621FF420" w14:textId="632D2EAA" w:rsidR="00E105CD" w:rsidRPr="00F775C4" w:rsidRDefault="00F5596D" w:rsidP="00F5596D">
      <w:pPr>
        <w:spacing w:line="480" w:lineRule="auto"/>
        <w:rPr>
          <w:rFonts w:ascii="Times New Roman" w:hAnsi="Times New Roman" w:cs="Times New Roman"/>
          <w:b/>
          <w:bCs/>
          <w:sz w:val="22"/>
          <w:szCs w:val="22"/>
        </w:rPr>
      </w:pPr>
      <w:r w:rsidRPr="00F775C4">
        <w:rPr>
          <w:rFonts w:ascii="Times New Roman" w:hAnsi="Times New Roman" w:cs="Times New Roman"/>
          <w:sz w:val="22"/>
          <w:szCs w:val="22"/>
        </w:rPr>
        <w:t>However, despite its increasing use, educational resources on implementing microsimulation models</w:t>
      </w:r>
      <w:ins w:id="54" w:author="Robert Smith" w:date="2025-05-30T09:21:00Z" w16du:dateUtc="2025-05-30T08:21:00Z">
        <w:r w:rsidR="00856744">
          <w:rPr>
            <w:rFonts w:ascii="Times New Roman" w:hAnsi="Times New Roman" w:cs="Times New Roman"/>
            <w:sz w:val="22"/>
            <w:szCs w:val="22"/>
          </w:rPr>
          <w:t xml:space="preserve"> </w:t>
        </w:r>
        <w:r w:rsidR="00856744" w:rsidRPr="00F775C4">
          <w:rPr>
            <w:rFonts w:ascii="Times New Roman" w:hAnsi="Times New Roman" w:cs="Times New Roman"/>
            <w:sz w:val="22"/>
            <w:szCs w:val="22"/>
          </w:rPr>
          <w:t xml:space="preserve">in R </w:t>
        </w:r>
        <w:r w:rsidR="00856744">
          <w:rPr>
            <w:rFonts w:ascii="Times New Roman" w:hAnsi="Times New Roman" w:cs="Times New Roman"/>
            <w:sz w:val="22"/>
            <w:szCs w:val="22"/>
          </w:rPr>
          <w:t>for health economic evaluation</w:t>
        </w:r>
      </w:ins>
      <w:r w:rsidRPr="00F775C4">
        <w:rPr>
          <w:rFonts w:ascii="Times New Roman" w:hAnsi="Times New Roman" w:cs="Times New Roman"/>
          <w:sz w:val="22"/>
          <w:szCs w:val="22"/>
        </w:rPr>
        <w:t xml:space="preserve"> </w:t>
      </w:r>
      <w:del w:id="55" w:author="Robert Smith" w:date="2025-05-30T09:21:00Z" w16du:dateUtc="2025-05-30T08:21:00Z">
        <w:r w:rsidRPr="00F775C4" w:rsidDel="00856744">
          <w:rPr>
            <w:rFonts w:ascii="Times New Roman" w:hAnsi="Times New Roman" w:cs="Times New Roman"/>
            <w:sz w:val="22"/>
            <w:szCs w:val="22"/>
          </w:rPr>
          <w:delText xml:space="preserve">in R </w:delText>
        </w:r>
      </w:del>
      <w:r w:rsidRPr="00F775C4">
        <w:rPr>
          <w:rFonts w:ascii="Times New Roman" w:hAnsi="Times New Roman" w:cs="Times New Roman"/>
          <w:sz w:val="22"/>
          <w:szCs w:val="22"/>
        </w:rPr>
        <w:t>remain limited</w:t>
      </w:r>
      <w:ins w:id="56" w:author="Robert Smith" w:date="2025-05-30T09:27:00Z" w16du:dateUtc="2025-05-30T08:27:00Z">
        <w:r w:rsidR="00F16D66">
          <w:rPr>
            <w:rFonts w:ascii="Times New Roman" w:hAnsi="Times New Roman" w:cs="Times New Roman"/>
            <w:sz w:val="22"/>
            <w:szCs w:val="22"/>
          </w:rPr>
          <w:t xml:space="preserve"> [</w:t>
        </w:r>
        <w:commentRangeStart w:id="57"/>
        <w:commentRangeStart w:id="58"/>
        <w:r w:rsidR="00F16D66">
          <w:rPr>
            <w:rFonts w:ascii="Times New Roman" w:hAnsi="Times New Roman" w:cs="Times New Roman"/>
            <w:sz w:val="22"/>
            <w:szCs w:val="22"/>
          </w:rPr>
          <w:t>ref</w:t>
        </w:r>
      </w:ins>
      <w:commentRangeEnd w:id="57"/>
      <w:ins w:id="59" w:author="Robert Smith" w:date="2025-05-30T09:29:00Z" w16du:dateUtc="2025-05-30T08:29:00Z">
        <w:r w:rsidR="00F16D66">
          <w:rPr>
            <w:rStyle w:val="CommentReference"/>
          </w:rPr>
          <w:commentReference w:id="57"/>
        </w:r>
        <w:commentRangeEnd w:id="58"/>
        <w:r w:rsidR="00F16D66">
          <w:rPr>
            <w:rStyle w:val="CommentReference"/>
          </w:rPr>
          <w:commentReference w:id="58"/>
        </w:r>
      </w:ins>
      <w:ins w:id="60" w:author="Robert Smith" w:date="2025-05-30T09:27:00Z" w16du:dateUtc="2025-05-30T08:27:00Z">
        <w:r w:rsidR="00F16D66">
          <w:rPr>
            <w:rFonts w:ascii="Times New Roman" w:hAnsi="Times New Roman" w:cs="Times New Roman"/>
            <w:sz w:val="22"/>
            <w:szCs w:val="22"/>
          </w:rPr>
          <w:t>]</w:t>
        </w:r>
      </w:ins>
      <w:r w:rsidRPr="00F775C4">
        <w:rPr>
          <w:rFonts w:ascii="Times New Roman" w:hAnsi="Times New Roman" w:cs="Times New Roman"/>
          <w:sz w:val="22"/>
          <w:szCs w:val="22"/>
        </w:rPr>
        <w:t>.</w:t>
      </w:r>
      <w:r w:rsidR="00054637" w:rsidRPr="00F775C4">
        <w:rPr>
          <w:rFonts w:ascii="Times New Roman" w:hAnsi="Times New Roman" w:cs="Times New Roman"/>
          <w:sz w:val="22"/>
          <w:szCs w:val="22"/>
        </w:rPr>
        <w:t xml:space="preserve"> </w:t>
      </w:r>
      <w:r w:rsidR="00483857" w:rsidRPr="00F775C4">
        <w:rPr>
          <w:rFonts w:ascii="Times New Roman" w:hAnsi="Times New Roman" w:cs="Times New Roman"/>
          <w:sz w:val="22"/>
          <w:szCs w:val="22"/>
        </w:rPr>
        <w:t xml:space="preserve">The aim of this tutorial is to </w:t>
      </w:r>
      <w:commentRangeStart w:id="61"/>
      <w:r w:rsidR="00483857" w:rsidRPr="00F775C4">
        <w:rPr>
          <w:rFonts w:ascii="Times New Roman" w:hAnsi="Times New Roman" w:cs="Times New Roman"/>
          <w:sz w:val="22"/>
          <w:szCs w:val="22"/>
        </w:rPr>
        <w:t>develop</w:t>
      </w:r>
      <w:commentRangeEnd w:id="61"/>
      <w:r w:rsidR="00F16D66">
        <w:rPr>
          <w:rStyle w:val="CommentReference"/>
        </w:rPr>
        <w:commentReference w:id="61"/>
      </w:r>
      <w:r w:rsidR="00483857" w:rsidRPr="00F775C4">
        <w:rPr>
          <w:rFonts w:ascii="Times New Roman" w:hAnsi="Times New Roman" w:cs="Times New Roman"/>
          <w:sz w:val="22"/>
          <w:szCs w:val="22"/>
        </w:rPr>
        <w:t xml:space="preserve"> an efficient and scalable R</w:t>
      </w:r>
      <w:r w:rsidR="0064245E">
        <w:rPr>
          <w:rFonts w:ascii="Times New Roman" w:hAnsi="Times New Roman" w:cs="Times New Roman"/>
          <w:sz w:val="22"/>
          <w:szCs w:val="22"/>
        </w:rPr>
        <w:t>-</w:t>
      </w:r>
      <w:r w:rsidR="00483857" w:rsidRPr="00F775C4">
        <w:rPr>
          <w:rFonts w:ascii="Times New Roman" w:hAnsi="Times New Roman" w:cs="Times New Roman"/>
          <w:sz w:val="22"/>
          <w:szCs w:val="22"/>
        </w:rPr>
        <w:t>based microsimulation model for type 2 diabetes, using techniques such as vectorization, modular programming, parallelization, and RCPP integration to improve computational performance. It also aims to evaluate runtime improvements and demonstrate additional features like probabilistic analysis and output visualization</w:t>
      </w:r>
      <w:r w:rsidR="00A25DDB" w:rsidRPr="00F775C4">
        <w:rPr>
          <w:rFonts w:ascii="Times New Roman" w:hAnsi="Times New Roman" w:cs="Times New Roman"/>
          <w:sz w:val="22"/>
          <w:szCs w:val="22"/>
        </w:rPr>
        <w:t>.</w:t>
      </w:r>
    </w:p>
    <w:p w14:paraId="66E32AF3" w14:textId="77777777" w:rsidR="00054637" w:rsidRPr="00F775C4" w:rsidRDefault="00054637" w:rsidP="00F5596D">
      <w:pPr>
        <w:spacing w:line="480" w:lineRule="auto"/>
        <w:rPr>
          <w:rFonts w:ascii="Times New Roman" w:hAnsi="Times New Roman" w:cs="Times New Roman"/>
          <w:b/>
          <w:bCs/>
          <w:sz w:val="22"/>
          <w:szCs w:val="22"/>
        </w:rPr>
      </w:pPr>
    </w:p>
    <w:p w14:paraId="5263381D" w14:textId="282D24A2" w:rsidR="000C179D" w:rsidRPr="00F775C4" w:rsidRDefault="000C179D" w:rsidP="00F5596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Methods</w:t>
      </w:r>
    </w:p>
    <w:p w14:paraId="63961FC1" w14:textId="402B1FD6" w:rsidR="000C179D" w:rsidRPr="00F775C4" w:rsidRDefault="0D072EA4" w:rsidP="000C179D">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UKPDS Model Example </w:t>
      </w:r>
    </w:p>
    <w:p w14:paraId="31C8C881" w14:textId="27F1EFFB" w:rsidR="00CC203A" w:rsidRPr="00CC203A" w:rsidRDefault="4FA9F6C9" w:rsidP="00CC203A">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The United </w:t>
      </w:r>
      <w:r w:rsidR="00CC203A" w:rsidRPr="32205800">
        <w:rPr>
          <w:rFonts w:ascii="Times New Roman" w:hAnsi="Times New Roman" w:cs="Times New Roman"/>
          <w:sz w:val="22"/>
          <w:szCs w:val="22"/>
        </w:rPr>
        <w:t>Kingdom</w:t>
      </w:r>
      <w:r w:rsidRPr="32205800">
        <w:rPr>
          <w:rFonts w:ascii="Times New Roman" w:hAnsi="Times New Roman" w:cs="Times New Roman"/>
          <w:sz w:val="22"/>
          <w:szCs w:val="22"/>
        </w:rPr>
        <w:t xml:space="preserve"> Prospective Diabetes Outcomes Model </w:t>
      </w:r>
      <w:r w:rsidR="1FE36B16" w:rsidRPr="32205800">
        <w:rPr>
          <w:rFonts w:ascii="Times New Roman" w:hAnsi="Times New Roman" w:cs="Times New Roman"/>
          <w:sz w:val="22"/>
          <w:szCs w:val="22"/>
        </w:rPr>
        <w:t xml:space="preserve">(UKPDS) </w:t>
      </w:r>
      <w:r w:rsidRPr="32205800">
        <w:rPr>
          <w:rFonts w:ascii="Times New Roman" w:hAnsi="Times New Roman" w:cs="Times New Roman"/>
          <w:sz w:val="22"/>
          <w:szCs w:val="22"/>
        </w:rPr>
        <w:t xml:space="preserve">is a widely used diabetes simulation model </w:t>
      </w:r>
      <w:r w:rsidR="00CC203A">
        <w:rPr>
          <w:rFonts w:ascii="Times New Roman" w:hAnsi="Times New Roman" w:cs="Times New Roman"/>
          <w:sz w:val="22"/>
          <w:szCs w:val="22"/>
        </w:rPr>
        <w:t>that</w:t>
      </w:r>
      <w:r w:rsidRPr="32205800">
        <w:rPr>
          <w:rFonts w:ascii="Times New Roman" w:hAnsi="Times New Roman" w:cs="Times New Roman"/>
          <w:sz w:val="22"/>
          <w:szCs w:val="22"/>
        </w:rPr>
        <w:t xml:space="preserve"> is based on a trial of over 5,000 patients. Patients have been </w:t>
      </w:r>
      <w:r w:rsidR="65FE065E" w:rsidRPr="32205800">
        <w:rPr>
          <w:rFonts w:ascii="Times New Roman" w:hAnsi="Times New Roman" w:cs="Times New Roman"/>
          <w:sz w:val="22"/>
          <w:szCs w:val="22"/>
        </w:rPr>
        <w:t>followed for</w:t>
      </w:r>
      <w:r w:rsidRPr="32205800">
        <w:rPr>
          <w:rFonts w:ascii="Times New Roman" w:hAnsi="Times New Roman" w:cs="Times New Roman"/>
          <w:sz w:val="22"/>
          <w:szCs w:val="22"/>
        </w:rPr>
        <w:t xml:space="preserve"> over 30 years. </w:t>
      </w:r>
      <w:r w:rsidR="625D22A8" w:rsidRPr="32205800">
        <w:rPr>
          <w:rFonts w:ascii="Times New Roman" w:hAnsi="Times New Roman" w:cs="Times New Roman"/>
          <w:sz w:val="22"/>
          <w:szCs w:val="22"/>
        </w:rPr>
        <w:t>Using this data</w:t>
      </w:r>
      <w:r w:rsidR="0064245E">
        <w:rPr>
          <w:rFonts w:ascii="Times New Roman" w:hAnsi="Times New Roman" w:cs="Times New Roman"/>
          <w:sz w:val="22"/>
          <w:szCs w:val="22"/>
        </w:rPr>
        <w:t>,</w:t>
      </w:r>
      <w:r w:rsidR="625D22A8" w:rsidRPr="32205800">
        <w:rPr>
          <w:rFonts w:ascii="Times New Roman" w:hAnsi="Times New Roman" w:cs="Times New Roman"/>
          <w:sz w:val="22"/>
          <w:szCs w:val="22"/>
        </w:rPr>
        <w:t xml:space="preserve"> researchers have developed a system of equations </w:t>
      </w:r>
      <w:r w:rsidR="0064245E">
        <w:rPr>
          <w:rFonts w:ascii="Times New Roman" w:hAnsi="Times New Roman" w:cs="Times New Roman"/>
          <w:sz w:val="22"/>
          <w:szCs w:val="22"/>
        </w:rPr>
        <w:t>that</w:t>
      </w:r>
      <w:r w:rsidR="625D22A8" w:rsidRPr="32205800">
        <w:rPr>
          <w:rFonts w:ascii="Times New Roman" w:hAnsi="Times New Roman" w:cs="Times New Roman"/>
          <w:sz w:val="22"/>
          <w:szCs w:val="22"/>
        </w:rPr>
        <w:t xml:space="preserve"> project patient</w:t>
      </w:r>
      <w:r w:rsidR="0064245E">
        <w:rPr>
          <w:rFonts w:ascii="Times New Roman" w:hAnsi="Times New Roman" w:cs="Times New Roman"/>
          <w:sz w:val="22"/>
          <w:szCs w:val="22"/>
        </w:rPr>
        <w:t>s'</w:t>
      </w:r>
      <w:r w:rsidR="625D22A8" w:rsidRPr="32205800">
        <w:rPr>
          <w:rFonts w:ascii="Times New Roman" w:hAnsi="Times New Roman" w:cs="Times New Roman"/>
          <w:sz w:val="22"/>
          <w:szCs w:val="22"/>
        </w:rPr>
        <w:t xml:space="preserve"> biomarkers and events over </w:t>
      </w:r>
      <w:commentRangeStart w:id="62"/>
      <w:r w:rsidR="625D22A8" w:rsidRPr="32205800">
        <w:rPr>
          <w:rFonts w:ascii="Times New Roman" w:hAnsi="Times New Roman" w:cs="Times New Roman"/>
          <w:sz w:val="22"/>
          <w:szCs w:val="22"/>
        </w:rPr>
        <w:t>time</w:t>
      </w:r>
      <w:commentRangeEnd w:id="62"/>
      <w:r w:rsidR="0064245E">
        <w:rPr>
          <w:rStyle w:val="CommentReference"/>
        </w:rPr>
        <w:commentReference w:id="62"/>
      </w:r>
      <w:r w:rsidR="625D22A8" w:rsidRPr="32205800">
        <w:rPr>
          <w:rFonts w:ascii="Times New Roman" w:hAnsi="Times New Roman" w:cs="Times New Roman"/>
          <w:sz w:val="22"/>
          <w:szCs w:val="22"/>
        </w:rPr>
        <w:t xml:space="preserve">. </w:t>
      </w:r>
      <w:r w:rsidR="00CC203A" w:rsidRPr="00CC203A">
        <w:rPr>
          <w:rFonts w:ascii="Times New Roman" w:hAnsi="Times New Roman" w:cs="Times New Roman"/>
          <w:sz w:val="22"/>
          <w:szCs w:val="22"/>
        </w:rPr>
        <w:t xml:space="preserve">These equations form the foundation </w:t>
      </w:r>
      <w:commentRangeStart w:id="63"/>
      <w:r w:rsidR="00CC203A" w:rsidRPr="00CC203A">
        <w:rPr>
          <w:rFonts w:ascii="Times New Roman" w:hAnsi="Times New Roman" w:cs="Times New Roman"/>
          <w:sz w:val="22"/>
          <w:szCs w:val="22"/>
        </w:rPr>
        <w:t xml:space="preserve">of our </w:t>
      </w:r>
      <w:commentRangeEnd w:id="63"/>
      <w:r w:rsidR="00F16D66">
        <w:rPr>
          <w:rStyle w:val="CommentReference"/>
        </w:rPr>
        <w:commentReference w:id="63"/>
      </w:r>
      <w:r w:rsidR="00CC203A" w:rsidRPr="00CC203A">
        <w:rPr>
          <w:rFonts w:ascii="Times New Roman" w:hAnsi="Times New Roman" w:cs="Times New Roman"/>
          <w:sz w:val="22"/>
          <w:szCs w:val="22"/>
        </w:rPr>
        <w:t>microsimulation model.</w:t>
      </w:r>
    </w:p>
    <w:p w14:paraId="7EC0BBBA" w14:textId="32A9C23B"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The model tracks changes in patient biomarkers and the occurrence of diabetes-related complications over time. Event equations use </w:t>
      </w:r>
      <w:r w:rsidR="0064245E">
        <w:rPr>
          <w:rFonts w:ascii="Times New Roman" w:hAnsi="Times New Roman" w:cs="Times New Roman"/>
          <w:sz w:val="22"/>
          <w:szCs w:val="22"/>
        </w:rPr>
        <w:t xml:space="preserve">parametric </w:t>
      </w:r>
      <w:r w:rsidRPr="00CC203A">
        <w:rPr>
          <w:rFonts w:ascii="Times New Roman" w:hAnsi="Times New Roman" w:cs="Times New Roman"/>
          <w:sz w:val="22"/>
          <w:szCs w:val="22"/>
        </w:rPr>
        <w:t>survival models</w:t>
      </w:r>
      <w:r w:rsidR="0064245E">
        <w:rPr>
          <w:rFonts w:ascii="Times New Roman" w:hAnsi="Times New Roman" w:cs="Times New Roman"/>
          <w:sz w:val="22"/>
          <w:szCs w:val="22"/>
        </w:rPr>
        <w:t xml:space="preserve">, </w:t>
      </w:r>
      <w:r w:rsidRPr="00CC203A">
        <w:rPr>
          <w:rFonts w:ascii="Times New Roman" w:hAnsi="Times New Roman" w:cs="Times New Roman"/>
          <w:sz w:val="22"/>
          <w:szCs w:val="22"/>
        </w:rPr>
        <w:t>while biomarker dynamics are modeled using linear regressions</w:t>
      </w:r>
      <w:r w:rsidRPr="32205800">
        <w:rPr>
          <w:rStyle w:val="FootnoteReference"/>
          <w:rFonts w:ascii="Times New Roman" w:hAnsi="Times New Roman" w:cs="Times New Roman"/>
          <w:sz w:val="22"/>
          <w:szCs w:val="22"/>
        </w:rPr>
        <w:footnoteReference w:id="1"/>
      </w:r>
      <w:r w:rsidRPr="32205800">
        <w:rPr>
          <w:rFonts w:ascii="Times New Roman" w:hAnsi="Times New Roman" w:cs="Times New Roman"/>
          <w:sz w:val="22"/>
          <w:szCs w:val="22"/>
        </w:rPr>
        <w:t xml:space="preserve">. </w:t>
      </w:r>
      <w:r w:rsidRPr="00CC203A">
        <w:rPr>
          <w:rFonts w:ascii="Times New Roman" w:hAnsi="Times New Roman" w:cs="Times New Roman"/>
          <w:sz w:val="22"/>
          <w:szCs w:val="22"/>
        </w:rPr>
        <w:t xml:space="preserve"> The simulation updates each individual's state annually based on these models.</w:t>
      </w:r>
    </w:p>
    <w:p w14:paraId="605CC71E" w14:textId="77777777"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This tutorial demonstrates how to implement the UKPDS-based microsimulation in R, beginning with data structure setup and progressing through event simulation, cost and utility calculation, and efficiency enhancements.</w:t>
      </w:r>
    </w:p>
    <w:p w14:paraId="277C967A" w14:textId="77777777" w:rsidR="00CC203A" w:rsidRDefault="00CC203A" w:rsidP="00CC203A">
      <w:pPr>
        <w:spacing w:line="480" w:lineRule="auto"/>
        <w:rPr>
          <w:rFonts w:ascii="Times New Roman" w:hAnsi="Times New Roman" w:cs="Times New Roman"/>
          <w:sz w:val="22"/>
          <w:szCs w:val="22"/>
        </w:rPr>
      </w:pPr>
    </w:p>
    <w:p w14:paraId="5F1D9C8B" w14:textId="624FB917" w:rsidR="32205800" w:rsidRDefault="3C70F4D3" w:rsidP="00CC203A">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Figure 1. The Structure of the UKPDS model </w:t>
      </w:r>
    </w:p>
    <w:p w14:paraId="19F7DDBD" w14:textId="1362B001" w:rsidR="3C70F4D3" w:rsidRDefault="3C70F4D3" w:rsidP="01848A41">
      <w:pPr>
        <w:spacing w:line="480" w:lineRule="auto"/>
      </w:pPr>
      <w:r>
        <w:rPr>
          <w:noProof/>
        </w:rPr>
        <w:lastRenderedPageBreak/>
        <w:drawing>
          <wp:inline distT="0" distB="0" distL="0" distR="0" wp14:anchorId="036B5F86" wp14:editId="3801F9A7">
            <wp:extent cx="5943600" cy="3000375"/>
            <wp:effectExtent l="0" t="0" r="0" b="0"/>
            <wp:docPr id="1806377927" name="Picture 1806377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7F796570" w14:textId="44FA0ADD" w:rsidR="0D072EA4" w:rsidRDefault="71316146" w:rsidP="32205800">
      <w:pPr>
        <w:spacing w:line="480" w:lineRule="auto"/>
        <w:rPr>
          <w:rFonts w:ascii="Times New Roman" w:hAnsi="Times New Roman" w:cs="Times New Roman"/>
          <w:b/>
          <w:bCs/>
          <w:sz w:val="22"/>
          <w:szCs w:val="22"/>
        </w:rPr>
      </w:pPr>
      <w:r w:rsidRPr="01848A41">
        <w:rPr>
          <w:rFonts w:ascii="Times New Roman" w:hAnsi="Times New Roman" w:cs="Times New Roman"/>
          <w:b/>
          <w:bCs/>
          <w:sz w:val="22"/>
          <w:szCs w:val="22"/>
        </w:rPr>
        <w:t xml:space="preserve">One at Person at a Time Model, </w:t>
      </w:r>
      <w:r w:rsidR="4818C164" w:rsidRPr="01848A41">
        <w:rPr>
          <w:rFonts w:ascii="Times New Roman" w:hAnsi="Times New Roman" w:cs="Times New Roman"/>
          <w:b/>
          <w:bCs/>
          <w:sz w:val="22"/>
          <w:szCs w:val="22"/>
        </w:rPr>
        <w:t xml:space="preserve">A </w:t>
      </w:r>
      <w:r w:rsidR="28A6BF42" w:rsidRPr="01848A41">
        <w:rPr>
          <w:rFonts w:ascii="Times New Roman" w:hAnsi="Times New Roman" w:cs="Times New Roman"/>
          <w:b/>
          <w:bCs/>
          <w:sz w:val="22"/>
          <w:szCs w:val="22"/>
        </w:rPr>
        <w:t>data frame</w:t>
      </w:r>
      <w:r w:rsidR="4939D157" w:rsidRPr="01848A41">
        <w:rPr>
          <w:rFonts w:ascii="Times New Roman" w:hAnsi="Times New Roman" w:cs="Times New Roman"/>
          <w:b/>
          <w:bCs/>
          <w:sz w:val="22"/>
          <w:szCs w:val="22"/>
        </w:rPr>
        <w:t xml:space="preserve"> approach (</w:t>
      </w:r>
      <w:r w:rsidRPr="01848A41">
        <w:rPr>
          <w:rFonts w:ascii="Times New Roman" w:hAnsi="Times New Roman" w:cs="Times New Roman"/>
          <w:b/>
          <w:bCs/>
          <w:sz w:val="22"/>
          <w:szCs w:val="22"/>
        </w:rPr>
        <w:t>2-dimensional array</w:t>
      </w:r>
      <w:r w:rsidR="2D29A5AD" w:rsidRPr="01848A41">
        <w:rPr>
          <w:rFonts w:ascii="Times New Roman" w:hAnsi="Times New Roman" w:cs="Times New Roman"/>
          <w:b/>
          <w:bCs/>
          <w:sz w:val="22"/>
          <w:szCs w:val="22"/>
        </w:rPr>
        <w:t>)</w:t>
      </w:r>
    </w:p>
    <w:p w14:paraId="58C0DE6F" w14:textId="20EE965F" w:rsidR="0064245E" w:rsidRDefault="4A3CB004" w:rsidP="0064245E">
      <w:pPr>
        <w:spacing w:line="480" w:lineRule="auto"/>
        <w:rPr>
          <w:rFonts w:ascii="Times New Roman" w:hAnsi="Times New Roman" w:cs="Times New Roman"/>
          <w:sz w:val="22"/>
          <w:szCs w:val="22"/>
        </w:rPr>
      </w:pPr>
      <w:r w:rsidRPr="01848A41">
        <w:rPr>
          <w:rFonts w:ascii="Times New Roman" w:hAnsi="Times New Roman" w:cs="Times New Roman"/>
          <w:sz w:val="22"/>
          <w:szCs w:val="22"/>
        </w:rPr>
        <w:t>We will now build the microsimulation model in R</w:t>
      </w:r>
      <w:r w:rsidR="1832C89F" w:rsidRPr="01848A41">
        <w:rPr>
          <w:rFonts w:ascii="Times New Roman" w:hAnsi="Times New Roman" w:cs="Times New Roman"/>
          <w:sz w:val="22"/>
          <w:szCs w:val="22"/>
        </w:rPr>
        <w:t xml:space="preserve"> that simulates a patient's trajectory of biomarkers and events </w:t>
      </w:r>
      <w:r w:rsidR="78CD0F09" w:rsidRPr="01848A41">
        <w:rPr>
          <w:rFonts w:ascii="Times New Roman" w:hAnsi="Times New Roman" w:cs="Times New Roman"/>
          <w:sz w:val="22"/>
          <w:szCs w:val="22"/>
        </w:rPr>
        <w:t>over a 20-year</w:t>
      </w:r>
      <w:r w:rsidR="1832C89F" w:rsidRPr="01848A41">
        <w:rPr>
          <w:rFonts w:ascii="Times New Roman" w:hAnsi="Times New Roman" w:cs="Times New Roman"/>
          <w:sz w:val="22"/>
          <w:szCs w:val="22"/>
        </w:rPr>
        <w:t xml:space="preserve"> time horizon</w:t>
      </w:r>
      <w:r w:rsidRPr="01848A41">
        <w:rPr>
          <w:rFonts w:ascii="Times New Roman" w:hAnsi="Times New Roman" w:cs="Times New Roman"/>
          <w:sz w:val="22"/>
          <w:szCs w:val="22"/>
        </w:rPr>
        <w:t xml:space="preserve">. </w:t>
      </w:r>
      <w:r w:rsidR="0064245E">
        <w:rPr>
          <w:rFonts w:ascii="Times New Roman" w:hAnsi="Times New Roman" w:cs="Times New Roman"/>
          <w:sz w:val="22"/>
          <w:szCs w:val="22"/>
        </w:rPr>
        <w:t>The core of this model is matrix multiplication. To facilitate efficient, easy-to-read and write code, we create a matrix of coefficients from the UKPDS publications and a matrix of patients with consistent dimensions to facilitate matrix multiplication. To generate patients’ sojourn overtime, we can then simply multiply these two matrices together repeatedly for each biomarker and event</w:t>
      </w:r>
      <w:r w:rsidR="0064245E">
        <w:rPr>
          <w:rStyle w:val="FootnoteReference"/>
          <w:rFonts w:ascii="Times New Roman" w:hAnsi="Times New Roman" w:cs="Times New Roman"/>
          <w:sz w:val="22"/>
          <w:szCs w:val="22"/>
        </w:rPr>
        <w:footnoteReference w:id="2"/>
      </w:r>
      <w:r w:rsidR="0064245E">
        <w:rPr>
          <w:rFonts w:ascii="Times New Roman" w:hAnsi="Times New Roman" w:cs="Times New Roman"/>
          <w:sz w:val="22"/>
          <w:szCs w:val="22"/>
        </w:rPr>
        <w:t xml:space="preserve">. </w:t>
      </w:r>
      <w:r w:rsidRPr="01848A41">
        <w:rPr>
          <w:rFonts w:ascii="Times New Roman" w:hAnsi="Times New Roman" w:cs="Times New Roman"/>
          <w:sz w:val="22"/>
          <w:szCs w:val="22"/>
        </w:rPr>
        <w:t xml:space="preserve">The model is itself a series of functions </w:t>
      </w:r>
      <w:r w:rsidR="55C9400F" w:rsidRPr="01848A41">
        <w:rPr>
          <w:rFonts w:ascii="Times New Roman" w:hAnsi="Times New Roman" w:cs="Times New Roman"/>
          <w:sz w:val="22"/>
          <w:szCs w:val="22"/>
        </w:rPr>
        <w:t>that both call each other (nest) and are run sequentially.</w:t>
      </w:r>
      <w:r w:rsidR="0064245E">
        <w:rPr>
          <w:rFonts w:ascii="Times New Roman" w:hAnsi="Times New Roman" w:cs="Times New Roman"/>
          <w:sz w:val="22"/>
          <w:szCs w:val="22"/>
        </w:rPr>
        <w:t xml:space="preserve"> </w:t>
      </w:r>
      <w:r w:rsidR="55C9400F" w:rsidRPr="01848A41">
        <w:rPr>
          <w:rFonts w:ascii="Times New Roman" w:hAnsi="Times New Roman" w:cs="Times New Roman"/>
          <w:sz w:val="22"/>
          <w:szCs w:val="22"/>
        </w:rPr>
        <w:t>Each of these functions is a self-contained unit of code that performs a specific task. Generally, creating functions and calling them is a</w:t>
      </w:r>
      <w:r w:rsidRPr="01848A41">
        <w:rPr>
          <w:rFonts w:ascii="Times New Roman" w:hAnsi="Times New Roman" w:cs="Times New Roman"/>
          <w:sz w:val="22"/>
          <w:szCs w:val="22"/>
        </w:rPr>
        <w:t xml:space="preserve"> </w:t>
      </w:r>
      <w:r w:rsidR="3EF14853" w:rsidRPr="01848A41">
        <w:rPr>
          <w:rFonts w:ascii="Times New Roman" w:hAnsi="Times New Roman" w:cs="Times New Roman"/>
          <w:sz w:val="22"/>
          <w:szCs w:val="22"/>
        </w:rPr>
        <w:t>good</w:t>
      </w:r>
      <w:r w:rsidRPr="01848A41">
        <w:rPr>
          <w:rFonts w:ascii="Times New Roman" w:hAnsi="Times New Roman" w:cs="Times New Roman"/>
          <w:sz w:val="22"/>
          <w:szCs w:val="22"/>
        </w:rPr>
        <w:t xml:space="preserve"> practice in programming as it makes the code easier to read, understand and debug. </w:t>
      </w:r>
      <w:r w:rsidR="6BFD3356" w:rsidRPr="01848A41">
        <w:rPr>
          <w:rFonts w:ascii="Times New Roman" w:hAnsi="Times New Roman" w:cs="Times New Roman"/>
          <w:sz w:val="22"/>
          <w:szCs w:val="22"/>
        </w:rPr>
        <w:t xml:space="preserve">The steps of this process are as follows: </w:t>
      </w:r>
    </w:p>
    <w:p w14:paraId="0C62A177" w14:textId="77777777" w:rsidR="0064245E" w:rsidRDefault="6BFD3356"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1) </w:t>
      </w:r>
      <w:r w:rsidR="0064245E" w:rsidRPr="01848A41">
        <w:rPr>
          <w:rFonts w:ascii="Times New Roman" w:hAnsi="Times New Roman" w:cs="Times New Roman"/>
          <w:sz w:val="22"/>
          <w:szCs w:val="22"/>
        </w:rPr>
        <w:t xml:space="preserve">Create a function to simulate biomarkers called </w:t>
      </w:r>
      <w:r w:rsidR="0064245E" w:rsidRPr="01848A41">
        <w:rPr>
          <w:rFonts w:ascii="Courier New" w:eastAsia="Courier New" w:hAnsi="Courier New" w:cs="Courier New"/>
          <w:sz w:val="22"/>
          <w:szCs w:val="22"/>
        </w:rPr>
        <w:t>biomarker</w:t>
      </w:r>
      <w:r w:rsidR="0064245E" w:rsidRPr="01848A41">
        <w:rPr>
          <w:rFonts w:ascii="Times New Roman" w:hAnsi="Times New Roman" w:cs="Times New Roman"/>
          <w:sz w:val="22"/>
          <w:szCs w:val="22"/>
        </w:rPr>
        <w:t xml:space="preserve">, </w:t>
      </w:r>
    </w:p>
    <w:p w14:paraId="27A2B815"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2</w:t>
      </w:r>
      <w:r w:rsidRPr="01848A41">
        <w:rPr>
          <w:rFonts w:ascii="Times New Roman" w:hAnsi="Times New Roman" w:cs="Times New Roman"/>
          <w:sz w:val="22"/>
          <w:szCs w:val="22"/>
        </w:rPr>
        <w:t xml:space="preserve">) Create a function to that uses the </w:t>
      </w:r>
      <w:r w:rsidRPr="01848A41">
        <w:rPr>
          <w:rFonts w:ascii="Courier New" w:eastAsia="Courier New" w:hAnsi="Courier New" w:cs="Courier New"/>
          <w:sz w:val="22"/>
          <w:szCs w:val="22"/>
        </w:rPr>
        <w:t>biomarker</w:t>
      </w:r>
      <w:r w:rsidRPr="01848A41">
        <w:rPr>
          <w:rFonts w:ascii="Times New Roman" w:hAnsi="Times New Roman" w:cs="Times New Roman"/>
          <w:sz w:val="22"/>
          <w:szCs w:val="22"/>
        </w:rPr>
        <w:t xml:space="preserve"> function to update all biomarkers called </w:t>
      </w:r>
      <w:r w:rsidRPr="01848A41">
        <w:rPr>
          <w:rFonts w:ascii="Courier New" w:eastAsia="Courier New" w:hAnsi="Courier New" w:cs="Courier New"/>
          <w:sz w:val="22"/>
          <w:szCs w:val="22"/>
        </w:rPr>
        <w:t xml:space="preserve">update_all_biomarkers </w:t>
      </w:r>
      <w:r w:rsidRPr="01848A41">
        <w:rPr>
          <w:rFonts w:ascii="Times New Roman" w:hAnsi="Times New Roman" w:cs="Times New Roman"/>
          <w:sz w:val="22"/>
          <w:szCs w:val="22"/>
        </w:rPr>
        <w:t xml:space="preserve">which runs through all the biomarkers and updates any biomarker related variables, </w:t>
      </w:r>
    </w:p>
    <w:p w14:paraId="54E7D05B"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3</w:t>
      </w:r>
      <w:r w:rsidRPr="01848A41">
        <w:rPr>
          <w:rFonts w:ascii="Times New Roman" w:hAnsi="Times New Roman" w:cs="Times New Roman"/>
          <w:sz w:val="22"/>
          <w:szCs w:val="22"/>
        </w:rPr>
        <w:t xml:space="preserve">) Create event functions which use a weibull model called </w:t>
      </w:r>
      <w:r w:rsidRPr="01848A41">
        <w:rPr>
          <w:rFonts w:ascii="Courier New" w:eastAsia="Courier New" w:hAnsi="Courier New" w:cs="Courier New"/>
          <w:sz w:val="22"/>
          <w:szCs w:val="22"/>
        </w:rPr>
        <w:t xml:space="preserve">weibull_event </w:t>
      </w:r>
      <w:r w:rsidRPr="01848A41">
        <w:rPr>
          <w:rFonts w:ascii="Times New Roman" w:hAnsi="Times New Roman" w:cs="Times New Roman"/>
          <w:sz w:val="22"/>
          <w:szCs w:val="22"/>
        </w:rPr>
        <w:t xml:space="preserve">and when using a logistic model called </w:t>
      </w:r>
      <w:r w:rsidRPr="01848A41">
        <w:rPr>
          <w:rFonts w:ascii="Courier New" w:eastAsia="Courier New" w:hAnsi="Courier New" w:cs="Courier New"/>
          <w:sz w:val="22"/>
          <w:szCs w:val="22"/>
        </w:rPr>
        <w:t>logistic_event</w:t>
      </w:r>
      <w:r w:rsidRPr="01848A41">
        <w:rPr>
          <w:rFonts w:ascii="Times New Roman" w:hAnsi="Times New Roman" w:cs="Times New Roman"/>
          <w:sz w:val="22"/>
          <w:szCs w:val="22"/>
        </w:rPr>
        <w:t xml:space="preserve">, </w:t>
      </w:r>
    </w:p>
    <w:p w14:paraId="62721216"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4</w:t>
      </w:r>
      <w:r w:rsidRPr="01848A41">
        <w:rPr>
          <w:rFonts w:ascii="Times New Roman" w:hAnsi="Times New Roman" w:cs="Times New Roman"/>
          <w:sz w:val="22"/>
          <w:szCs w:val="22"/>
        </w:rPr>
        <w:t xml:space="preserve">)  Create a function to that uses the </w:t>
      </w:r>
      <w:r w:rsidRPr="01848A41">
        <w:rPr>
          <w:rFonts w:ascii="Courier New" w:eastAsia="Courier New" w:hAnsi="Courier New" w:cs="Courier New"/>
          <w:sz w:val="22"/>
          <w:szCs w:val="22"/>
        </w:rPr>
        <w:t>weibull_event</w:t>
      </w:r>
      <w:r w:rsidRPr="01848A41">
        <w:rPr>
          <w:rFonts w:ascii="Times New Roman" w:hAnsi="Times New Roman" w:cs="Times New Roman"/>
          <w:sz w:val="22"/>
          <w:szCs w:val="22"/>
        </w:rPr>
        <w:t xml:space="preserve"> and </w:t>
      </w:r>
      <w:r w:rsidRPr="01848A41">
        <w:rPr>
          <w:rFonts w:ascii="Courier New" w:eastAsia="Courier New" w:hAnsi="Courier New" w:cs="Courier New"/>
          <w:sz w:val="22"/>
          <w:szCs w:val="22"/>
        </w:rPr>
        <w:t>logistic_event</w:t>
      </w:r>
      <w:r w:rsidRPr="01848A41">
        <w:rPr>
          <w:rFonts w:ascii="Times New Roman" w:hAnsi="Times New Roman" w:cs="Times New Roman"/>
          <w:sz w:val="22"/>
          <w:szCs w:val="22"/>
        </w:rPr>
        <w:t xml:space="preserve"> functions to update all events called </w:t>
      </w:r>
      <w:r w:rsidRPr="01848A41">
        <w:rPr>
          <w:rFonts w:ascii="Courier New" w:eastAsia="Courier New" w:hAnsi="Courier New" w:cs="Courier New"/>
          <w:sz w:val="22"/>
          <w:szCs w:val="22"/>
        </w:rPr>
        <w:t xml:space="preserve">update_health_events </w:t>
      </w:r>
      <w:r w:rsidRPr="01848A41">
        <w:rPr>
          <w:rFonts w:ascii="Times New Roman" w:hAnsi="Times New Roman" w:cs="Times New Roman"/>
          <w:sz w:val="22"/>
          <w:szCs w:val="22"/>
        </w:rPr>
        <w:t xml:space="preserve">which runs through all the events and updates any event related variables, </w:t>
      </w:r>
    </w:p>
    <w:p w14:paraId="46E68A1A"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5</w:t>
      </w:r>
      <w:r w:rsidRPr="01848A41">
        <w:rPr>
          <w:rFonts w:ascii="Times New Roman" w:hAnsi="Times New Roman" w:cs="Times New Roman"/>
          <w:sz w:val="22"/>
          <w:szCs w:val="22"/>
        </w:rPr>
        <w:t xml:space="preserve">) Create mortality functions which use a gompertz model called </w:t>
      </w:r>
      <w:r w:rsidRPr="01848A41">
        <w:rPr>
          <w:rFonts w:ascii="Courier New" w:eastAsia="Courier New" w:hAnsi="Courier New" w:cs="Courier New"/>
          <w:sz w:val="22"/>
          <w:szCs w:val="22"/>
        </w:rPr>
        <w:t>gompertz_event</w:t>
      </w:r>
      <w:r w:rsidRPr="01848A41">
        <w:rPr>
          <w:rFonts w:ascii="Times New Roman" w:hAnsi="Times New Roman" w:cs="Times New Roman"/>
          <w:sz w:val="22"/>
          <w:szCs w:val="22"/>
        </w:rPr>
        <w:t xml:space="preserve">, </w:t>
      </w:r>
    </w:p>
    <w:p w14:paraId="41B07C16"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6</w:t>
      </w:r>
      <w:r w:rsidRPr="01848A41">
        <w:rPr>
          <w:rFonts w:ascii="Times New Roman" w:hAnsi="Times New Roman" w:cs="Times New Roman"/>
          <w:sz w:val="22"/>
          <w:szCs w:val="22"/>
        </w:rPr>
        <w:t xml:space="preserve">) Create a </w:t>
      </w:r>
      <w:r w:rsidRPr="01848A41">
        <w:rPr>
          <w:rFonts w:ascii="Courier New" w:eastAsia="Courier New" w:hAnsi="Courier New" w:cs="Courier New"/>
          <w:sz w:val="22"/>
          <w:szCs w:val="22"/>
        </w:rPr>
        <w:t>mortality</w:t>
      </w:r>
      <w:r w:rsidRPr="01848A41">
        <w:rPr>
          <w:rFonts w:ascii="Times New Roman" w:hAnsi="Times New Roman" w:cs="Times New Roman"/>
          <w:sz w:val="22"/>
          <w:szCs w:val="22"/>
        </w:rPr>
        <w:t xml:space="preserve"> function which uses the </w:t>
      </w:r>
      <w:r w:rsidRPr="01848A41">
        <w:rPr>
          <w:rFonts w:ascii="Courier New" w:eastAsia="Courier New" w:hAnsi="Courier New" w:cs="Courier New"/>
          <w:sz w:val="22"/>
          <w:szCs w:val="22"/>
        </w:rPr>
        <w:t>gompertz_event</w:t>
      </w:r>
      <w:r w:rsidRPr="01848A41">
        <w:rPr>
          <w:rFonts w:ascii="Times New Roman" w:hAnsi="Times New Roman" w:cs="Times New Roman"/>
          <w:sz w:val="22"/>
          <w:szCs w:val="22"/>
        </w:rPr>
        <w:t xml:space="preserve"> and </w:t>
      </w:r>
      <w:r w:rsidRPr="01848A41">
        <w:rPr>
          <w:rFonts w:ascii="Courier New" w:eastAsia="Courier New" w:hAnsi="Courier New" w:cs="Courier New"/>
          <w:sz w:val="22"/>
          <w:szCs w:val="22"/>
        </w:rPr>
        <w:t>logistic_event</w:t>
      </w:r>
      <w:r w:rsidRPr="01848A41">
        <w:rPr>
          <w:rFonts w:ascii="Times New Roman" w:hAnsi="Times New Roman" w:cs="Times New Roman"/>
          <w:sz w:val="22"/>
          <w:szCs w:val="22"/>
        </w:rPr>
        <w:t xml:space="preserve"> functions to predict if patients die within a cycle</w:t>
      </w:r>
      <w:r>
        <w:rPr>
          <w:rFonts w:ascii="Times New Roman" w:hAnsi="Times New Roman" w:cs="Times New Roman"/>
          <w:sz w:val="22"/>
          <w:szCs w:val="22"/>
        </w:rPr>
        <w:t>,</w:t>
      </w:r>
      <w:r w:rsidRPr="01848A41">
        <w:rPr>
          <w:rFonts w:ascii="Times New Roman" w:hAnsi="Times New Roman" w:cs="Times New Roman"/>
          <w:sz w:val="22"/>
          <w:szCs w:val="22"/>
        </w:rPr>
        <w:t xml:space="preserve"> </w:t>
      </w:r>
    </w:p>
    <w:p w14:paraId="3770CB27"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 xml:space="preserve">7) </w:t>
      </w:r>
      <w:r w:rsidRPr="01848A41">
        <w:rPr>
          <w:rFonts w:ascii="Times New Roman" w:hAnsi="Times New Roman" w:cs="Times New Roman"/>
          <w:sz w:val="22"/>
          <w:szCs w:val="22"/>
        </w:rPr>
        <w:t>function to feed patients through the model one at a time</w:t>
      </w:r>
      <w:r>
        <w:rPr>
          <w:rFonts w:ascii="Times New Roman" w:hAnsi="Times New Roman" w:cs="Times New Roman"/>
          <w:sz w:val="22"/>
          <w:szCs w:val="22"/>
        </w:rPr>
        <w:t xml:space="preserve">, </w:t>
      </w:r>
    </w:p>
    <w:p w14:paraId="2393766E"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 xml:space="preserve">8) </w:t>
      </w:r>
      <w:r w:rsidRPr="01848A41">
        <w:rPr>
          <w:rFonts w:ascii="Times New Roman" w:hAnsi="Times New Roman" w:cs="Times New Roman"/>
          <w:sz w:val="22"/>
          <w:szCs w:val="22"/>
        </w:rPr>
        <w:t>Define the discount rate, costs and quality of life weights and create a matrix that can track these across patients</w:t>
      </w:r>
      <w:r>
        <w:rPr>
          <w:rFonts w:ascii="Times New Roman" w:hAnsi="Times New Roman" w:cs="Times New Roman"/>
          <w:sz w:val="22"/>
          <w:szCs w:val="22"/>
        </w:rPr>
        <w:t>,</w:t>
      </w:r>
      <w:r w:rsidRPr="01848A41">
        <w:rPr>
          <w:rFonts w:ascii="Times New Roman" w:hAnsi="Times New Roman" w:cs="Times New Roman"/>
          <w:sz w:val="22"/>
          <w:szCs w:val="22"/>
        </w:rPr>
        <w:t xml:space="preserve"> </w:t>
      </w:r>
    </w:p>
    <w:p w14:paraId="23BF0F05"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9</w:t>
      </w:r>
      <w:r w:rsidR="6BFD3356" w:rsidRPr="01848A41">
        <w:rPr>
          <w:rFonts w:ascii="Times New Roman" w:hAnsi="Times New Roman" w:cs="Times New Roman"/>
          <w:sz w:val="22"/>
          <w:szCs w:val="22"/>
        </w:rPr>
        <w:t xml:space="preserve">) </w:t>
      </w:r>
      <w:r w:rsidRPr="01848A41">
        <w:rPr>
          <w:rFonts w:ascii="Times New Roman" w:hAnsi="Times New Roman" w:cs="Times New Roman"/>
          <w:sz w:val="22"/>
          <w:szCs w:val="22"/>
        </w:rPr>
        <w:t xml:space="preserve">Create a matrix of patient equations, </w:t>
      </w:r>
    </w:p>
    <w:p w14:paraId="42C2E7A3"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10</w:t>
      </w:r>
      <w:r w:rsidR="6BFD3356" w:rsidRPr="01848A41">
        <w:rPr>
          <w:rFonts w:ascii="Times New Roman" w:hAnsi="Times New Roman" w:cs="Times New Roman"/>
          <w:sz w:val="22"/>
          <w:szCs w:val="22"/>
        </w:rPr>
        <w:t xml:space="preserve">) </w:t>
      </w:r>
      <w:r w:rsidRPr="01848A41">
        <w:rPr>
          <w:rFonts w:ascii="Times New Roman" w:hAnsi="Times New Roman" w:cs="Times New Roman"/>
          <w:sz w:val="22"/>
          <w:szCs w:val="22"/>
        </w:rPr>
        <w:t>Create a patient dataset,</w:t>
      </w:r>
      <w:r>
        <w:rPr>
          <w:rFonts w:ascii="Times New Roman" w:hAnsi="Times New Roman" w:cs="Times New Roman"/>
          <w:sz w:val="22"/>
          <w:szCs w:val="22"/>
        </w:rPr>
        <w:t xml:space="preserve"> </w:t>
      </w:r>
    </w:p>
    <w:p w14:paraId="07D3AC55" w14:textId="73B00529" w:rsidR="1C11DF87" w:rsidRDefault="73209D21"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1</w:t>
      </w:r>
      <w:r w:rsidR="0064245E">
        <w:rPr>
          <w:rFonts w:ascii="Times New Roman" w:hAnsi="Times New Roman" w:cs="Times New Roman"/>
          <w:sz w:val="22"/>
          <w:szCs w:val="22"/>
        </w:rPr>
        <w:t>1</w:t>
      </w:r>
      <w:r w:rsidRPr="01848A41">
        <w:rPr>
          <w:rFonts w:ascii="Times New Roman" w:hAnsi="Times New Roman" w:cs="Times New Roman"/>
          <w:sz w:val="22"/>
          <w:szCs w:val="22"/>
        </w:rPr>
        <w:t xml:space="preserve">) </w:t>
      </w:r>
      <w:r w:rsidR="0937061F" w:rsidRPr="01848A41">
        <w:rPr>
          <w:rFonts w:ascii="Times New Roman" w:hAnsi="Times New Roman" w:cs="Times New Roman"/>
          <w:sz w:val="22"/>
          <w:szCs w:val="22"/>
        </w:rPr>
        <w:t xml:space="preserve">Now simulate patients using the functions we have created, assign costs and </w:t>
      </w:r>
      <w:r w:rsidR="0064245E">
        <w:rPr>
          <w:rFonts w:ascii="Times New Roman" w:hAnsi="Times New Roman" w:cs="Times New Roman"/>
          <w:sz w:val="22"/>
          <w:szCs w:val="22"/>
        </w:rPr>
        <w:t>QALY</w:t>
      </w:r>
      <w:r w:rsidR="0937061F" w:rsidRPr="01848A41">
        <w:rPr>
          <w:rFonts w:ascii="Times New Roman" w:hAnsi="Times New Roman" w:cs="Times New Roman"/>
          <w:sz w:val="22"/>
          <w:szCs w:val="22"/>
        </w:rPr>
        <w:t>s, and save the patients</w:t>
      </w:r>
      <w:r w:rsidR="0064245E">
        <w:rPr>
          <w:rFonts w:ascii="Times New Roman" w:hAnsi="Times New Roman" w:cs="Times New Roman"/>
          <w:sz w:val="22"/>
          <w:szCs w:val="22"/>
        </w:rPr>
        <w:t>’</w:t>
      </w:r>
      <w:r w:rsidR="0937061F" w:rsidRPr="01848A41">
        <w:rPr>
          <w:rFonts w:ascii="Times New Roman" w:hAnsi="Times New Roman" w:cs="Times New Roman"/>
          <w:sz w:val="22"/>
          <w:szCs w:val="22"/>
        </w:rPr>
        <w:t xml:space="preserve"> over</w:t>
      </w:r>
      <w:r w:rsidR="03BFCD8A" w:rsidRPr="01848A41">
        <w:rPr>
          <w:rFonts w:ascii="Times New Roman" w:hAnsi="Times New Roman" w:cs="Times New Roman"/>
          <w:sz w:val="22"/>
          <w:szCs w:val="22"/>
        </w:rPr>
        <w:t xml:space="preserve">all results. </w:t>
      </w:r>
    </w:p>
    <w:p w14:paraId="576BBA4B" w14:textId="177F1AFB" w:rsidR="1C11DF87" w:rsidRDefault="1C11DF87" w:rsidP="01848A41">
      <w:pPr>
        <w:spacing w:line="480" w:lineRule="auto"/>
        <w:rPr>
          <w:rFonts w:ascii="Times New Roman" w:hAnsi="Times New Roman" w:cs="Times New Roman"/>
          <w:sz w:val="22"/>
          <w:szCs w:val="22"/>
        </w:rPr>
      </w:pPr>
    </w:p>
    <w:p w14:paraId="36A8F4FA" w14:textId="0FA608C3" w:rsidR="1C11DF87" w:rsidRDefault="31B50DA8"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 </w:t>
      </w:r>
      <w:r w:rsidR="33DE33F0" w:rsidRPr="01848A41">
        <w:rPr>
          <w:rFonts w:ascii="Times New Roman" w:hAnsi="Times New Roman" w:cs="Times New Roman"/>
          <w:sz w:val="22"/>
          <w:szCs w:val="22"/>
        </w:rPr>
        <w:t>Using the UKPDS Equations</w:t>
      </w:r>
    </w:p>
    <w:p w14:paraId="734C3CB9" w14:textId="05612F51" w:rsidR="1C11DF87"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We construct a coefficient array to support efficient matrix multiplication for predicting biomarkers and health events, using parameters from the UKPDS publications. To begin, we organize the coefficients in a </w:t>
      </w:r>
      <w:r w:rsidRPr="00CC203A">
        <w:rPr>
          <w:rFonts w:ascii="Times New Roman" w:hAnsi="Times New Roman" w:cs="Times New Roman"/>
          <w:sz w:val="22"/>
          <w:szCs w:val="22"/>
        </w:rPr>
        <w:lastRenderedPageBreak/>
        <w:t xml:space="preserve">spreadsheet where each column represents an </w:t>
      </w:r>
      <w:r w:rsidR="0064245E" w:rsidRPr="00CC203A">
        <w:rPr>
          <w:rFonts w:ascii="Times New Roman" w:hAnsi="Times New Roman" w:cs="Times New Roman"/>
          <w:sz w:val="22"/>
          <w:szCs w:val="22"/>
        </w:rPr>
        <w:t>equation,</w:t>
      </w:r>
      <w:r w:rsidRPr="00CC203A">
        <w:rPr>
          <w:rFonts w:ascii="Times New Roman" w:hAnsi="Times New Roman" w:cs="Times New Roman"/>
          <w:sz w:val="22"/>
          <w:szCs w:val="22"/>
        </w:rPr>
        <w:t xml:space="preserve"> and each row represents a parameter. Missing parameter values are replaced with zeros to ensure compatibility with matrix operations. This spreadsheet is then imported into R. We extract the parameter names (rows) and equation names (columns), and optionally allow for multiple bootstrap replicates. The resulting 3D array has parameters along one axis, equations along another, and bootstrap replicates as slices. Finally, we split the array into two components: one for individual-level traits and another for non-individual traits, including regression intercepts (lambda), shape parameters for time-to-event models (rho), and death-related parameters</w:t>
      </w:r>
      <w:r w:rsidR="0064245E">
        <w:rPr>
          <w:rFonts w:ascii="Times New Roman" w:hAnsi="Times New Roman" w:cs="Times New Roman"/>
          <w:sz w:val="22"/>
          <w:szCs w:val="22"/>
        </w:rPr>
        <w:t xml:space="preserve">. </w:t>
      </w:r>
      <w:r w:rsidR="01848A41" w:rsidRPr="01848A41">
        <w:rPr>
          <w:rFonts w:ascii="Times New Roman" w:hAnsi="Times New Roman" w:cs="Times New Roman"/>
          <w:sz w:val="22"/>
          <w:szCs w:val="22"/>
        </w:rPr>
        <w:t xml:space="preserve"> </w:t>
      </w:r>
    </w:p>
    <w:p w14:paraId="6DC19C77" w14:textId="77777777" w:rsidR="0064245E" w:rsidRDefault="0064245E" w:rsidP="0064245E">
      <w:pPr>
        <w:spacing w:line="480" w:lineRule="auto"/>
      </w:pPr>
    </w:p>
    <w:p w14:paraId="1843DE4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Style w:val="co"/>
          <w:rFonts w:ascii="Menlo" w:eastAsiaTheme="majorEastAsia" w:hAnsi="Menlo" w:cs="Menlo"/>
          <w:color w:val="545454"/>
        </w:rPr>
        <w:t xml:space="preserve"># </w:t>
      </w:r>
      <w:r w:rsidRPr="0064245E">
        <w:rPr>
          <w:rFonts w:ascii="Menlo" w:eastAsiaTheme="majorEastAsia" w:hAnsi="Menlo" w:cs="Menlo"/>
          <w:color w:val="545454"/>
        </w:rPr>
        <w:t># Step 1: Import the matrix of coefficients ####</w:t>
      </w:r>
    </w:p>
    <w:p w14:paraId="7EB22DF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Read the coefficient matrix from a CSV or RData file</w:t>
      </w:r>
    </w:p>
    <w:p w14:paraId="1499579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df_UKPDS_coef &lt;- readr::read_csv("data/ukpds_coef.csv") # Load coefficient matrix from CSV</w:t>
      </w:r>
    </w:p>
    <w:p w14:paraId="59C1D1A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B9514C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Replace NAs with 0s to avoid missing values in calculations</w:t>
      </w:r>
    </w:p>
    <w:p w14:paraId="214A6AE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df_UKPDS_coef[is.na(df_UKPDS_coef)] &lt;- 0  </w:t>
      </w:r>
    </w:p>
    <w:p w14:paraId="3EF4400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B499FD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Extract parameter names (used as row names)</w:t>
      </w:r>
    </w:p>
    <w:p w14:paraId="1285DDA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v_coef_names &lt;- df_UKPDS_coef$Parameter # Get row names from the 'Parameter' column</w:t>
      </w:r>
    </w:p>
    <w:p w14:paraId="34948A9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4195643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Determine the number of parameters (rows)</w:t>
      </w:r>
    </w:p>
    <w:p w14:paraId="1B31CBD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n_coef &lt;-  length(v_coef_names)  # Count the number of parameters</w:t>
      </w:r>
    </w:p>
    <w:p w14:paraId="60661D1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4876223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Extract factor names (used as column names), excluding the first column</w:t>
      </w:r>
    </w:p>
    <w:p w14:paraId="770A85C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v_factors_names &lt;- colnames(df_UKPDS_coef[-1])  # Get column names excluding 'Parameter'</w:t>
      </w:r>
    </w:p>
    <w:p w14:paraId="69BBAE5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601C01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Determine the number of factors (columns)</w:t>
      </w:r>
    </w:p>
    <w:p w14:paraId="2D65A5F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n_equa &lt;- length(v_factors_names)  # Count the number of factors</w:t>
      </w:r>
    </w:p>
    <w:p w14:paraId="2F9DACC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4EFB492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Allow for bootstrapped coefficients </w:t>
      </w:r>
    </w:p>
    <w:p w14:paraId="19315F3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n_boot &lt;- 1</w:t>
      </w:r>
    </w:p>
    <w:p w14:paraId="161E8DD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2D34F25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Create an array that holds onto everything!</w:t>
      </w:r>
    </w:p>
    <w:p w14:paraId="634196A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a_coef_ukpds &lt;- array(</w:t>
      </w:r>
    </w:p>
    <w:p w14:paraId="663E1E9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w:t>
      </w:r>
    </w:p>
    <w:p w14:paraId="7829A74E" w14:textId="77777777" w:rsidR="0064245E" w:rsidRPr="004B7AA4"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nl-NL"/>
          <w:rPrChange w:id="64" w:author="Robert Smith" w:date="2025-05-30T08:54:00Z" w16du:dateUtc="2025-05-30T07:54:00Z">
            <w:rPr>
              <w:rFonts w:ascii="Menlo" w:eastAsiaTheme="majorEastAsia" w:hAnsi="Menlo" w:cs="Menlo"/>
              <w:color w:val="545454"/>
            </w:rPr>
          </w:rPrChange>
        </w:rPr>
      </w:pPr>
      <w:r w:rsidRPr="0064245E">
        <w:rPr>
          <w:rFonts w:ascii="Menlo" w:eastAsiaTheme="majorEastAsia" w:hAnsi="Menlo" w:cs="Menlo"/>
          <w:color w:val="545454"/>
        </w:rPr>
        <w:t xml:space="preserve">  </w:t>
      </w:r>
      <w:r w:rsidRPr="004B7AA4">
        <w:rPr>
          <w:rFonts w:ascii="Menlo" w:eastAsiaTheme="majorEastAsia" w:hAnsi="Menlo" w:cs="Menlo"/>
          <w:color w:val="545454"/>
          <w:lang w:val="nl-NL"/>
          <w:rPrChange w:id="65" w:author="Robert Smith" w:date="2025-05-30T08:54:00Z" w16du:dateUtc="2025-05-30T07:54:00Z">
            <w:rPr>
              <w:rFonts w:ascii="Menlo" w:eastAsiaTheme="majorEastAsia" w:hAnsi="Menlo" w:cs="Menlo"/>
              <w:color w:val="545454"/>
            </w:rPr>
          </w:rPrChange>
        </w:rPr>
        <w:t>dim = c(n_coef, n_equa, n_boot),</w:t>
      </w:r>
    </w:p>
    <w:p w14:paraId="71044A9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4B7AA4">
        <w:rPr>
          <w:rFonts w:ascii="Menlo" w:eastAsiaTheme="majorEastAsia" w:hAnsi="Menlo" w:cs="Menlo"/>
          <w:color w:val="545454"/>
          <w:lang w:val="nl-NL"/>
          <w:rPrChange w:id="66" w:author="Robert Smith" w:date="2025-05-30T08:54:00Z" w16du:dateUtc="2025-05-30T07:54:00Z">
            <w:rPr>
              <w:rFonts w:ascii="Menlo" w:eastAsiaTheme="majorEastAsia" w:hAnsi="Menlo" w:cs="Menlo"/>
              <w:color w:val="545454"/>
            </w:rPr>
          </w:rPrChange>
        </w:rPr>
        <w:t xml:space="preserve">  </w:t>
      </w:r>
      <w:r w:rsidRPr="0064245E">
        <w:rPr>
          <w:rFonts w:ascii="Menlo" w:eastAsiaTheme="majorEastAsia" w:hAnsi="Menlo" w:cs="Menlo"/>
          <w:color w:val="545454"/>
        </w:rPr>
        <w:t>dimnames = list(v_coef_names, v_factors_names, paste0("boot_rep_", 1:n_boot))</w:t>
      </w:r>
    </w:p>
    <w:p w14:paraId="4CAEEC1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6DA4B2E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626F513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dimnames(a_coef_ukpds)</w:t>
      </w:r>
    </w:p>
    <w:p w14:paraId="638C290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131022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Fill in the array with coefficients from the dataset</w:t>
      </w:r>
    </w:p>
    <w:p w14:paraId="6D07901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a_coef_ukpds[, v_factors_names, 1] &lt;- as.matrix(</w:t>
      </w:r>
    </w:p>
    <w:p w14:paraId="562FA02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df_UKPDS_coef[, v_factors_names, drop = FALSE]</w:t>
      </w:r>
    </w:p>
    <w:p w14:paraId="7C2054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7F6906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B24F35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Extract individual characteristics at initial bootstrap slice </w:t>
      </w:r>
    </w:p>
    <w:p w14:paraId="5397882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a_coef_ukpds_ind_traits&lt;- a_coef_ukpds[1:62, , "boot_rep_1", drop = FALSE]</w:t>
      </w:r>
    </w:p>
    <w:p w14:paraId="4E775BAB" w14:textId="774F014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hAnsi="Menlo" w:cs="Menlo"/>
          <w:color w:val="212529"/>
          <w:sz w:val="24"/>
          <w:szCs w:val="24"/>
        </w:rPr>
      </w:pPr>
      <w:r w:rsidRPr="0064245E">
        <w:rPr>
          <w:rFonts w:ascii="Menlo" w:eastAsiaTheme="majorEastAsia" w:hAnsi="Menlo" w:cs="Menlo"/>
          <w:color w:val="545454"/>
        </w:rPr>
        <w:t>a_coef_ukpds_other_ind_traits&lt;- a_coef_ukpds[63:65, , ,drop = FALSE]</w:t>
      </w:r>
    </w:p>
    <w:p w14:paraId="5CE82348" w14:textId="7B00C302" w:rsidR="1C11DF87" w:rsidRDefault="1C11DF87" w:rsidP="01848A41">
      <w:pPr>
        <w:spacing w:after="0" w:line="480" w:lineRule="auto"/>
        <w:rPr>
          <w:rFonts w:ascii="Times New Roman" w:eastAsia="Times New Roman" w:hAnsi="Times New Roman" w:cs="Times New Roman"/>
          <w:sz w:val="22"/>
          <w:szCs w:val="22"/>
        </w:rPr>
      </w:pPr>
    </w:p>
    <w:p w14:paraId="6F8EA064" w14:textId="79166625" w:rsidR="1C11DF87" w:rsidRPr="0064245E" w:rsidRDefault="33DE33F0" w:rsidP="0064245E">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Setting Up the Patient </w:t>
      </w:r>
      <w:r w:rsidR="1B9DF47C" w:rsidRPr="01848A41">
        <w:rPr>
          <w:rFonts w:ascii="Times New Roman" w:hAnsi="Times New Roman" w:cs="Times New Roman"/>
          <w:sz w:val="22"/>
          <w:szCs w:val="22"/>
        </w:rPr>
        <w:t xml:space="preserve">Population and </w:t>
      </w:r>
      <w:r w:rsidRPr="01848A41">
        <w:rPr>
          <w:rFonts w:ascii="Times New Roman" w:hAnsi="Times New Roman" w:cs="Times New Roman"/>
          <w:sz w:val="22"/>
          <w:szCs w:val="22"/>
        </w:rPr>
        <w:t>Trace</w:t>
      </w:r>
    </w:p>
    <w:p w14:paraId="7F8AAA34" w14:textId="77777777" w:rsidR="0064245E" w:rsidRDefault="0064245E" w:rsidP="01848A41">
      <w:pPr>
        <w:spacing w:line="480" w:lineRule="auto"/>
        <w:rPr>
          <w:rFonts w:ascii="Times New Roman" w:hAnsi="Times New Roman" w:cs="Times New Roman"/>
          <w:sz w:val="22"/>
          <w:szCs w:val="22"/>
        </w:rPr>
      </w:pPr>
      <w:r w:rsidRPr="0064245E">
        <w:rPr>
          <w:rFonts w:ascii="Times New Roman" w:hAnsi="Times New Roman" w:cs="Times New Roman"/>
          <w:sz w:val="22"/>
          <w:szCs w:val="22"/>
        </w:rPr>
        <w:t>We import a synthetic dataset of 250,000 newly diagnosed patients with type 2 diabetes. Each patient will be simulated individually over a 20-cycle (year) time horizon. We also set the simulation parameters, including the random seed, cohort size, and number of cycles, to ensure reproducibility.</w:t>
      </w:r>
    </w:p>
    <w:p w14:paraId="54F77EC8" w14:textId="54E7E8E5" w:rsidR="1C11DF87"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To support matrix multiplication with the coefficient array, we construct a patient trace matrix whose column names correspond to the parameter rows in the coefficient array. This matrix is split into individual-level traits and person-invariant characteristics to align with model requirements. Although the simulation processes patients individually, we create a full matrix structure in advance. A function, </w:t>
      </w:r>
      <w:r w:rsidRPr="00CC203A">
        <w:rPr>
          <w:rFonts w:ascii="Courier New" w:hAnsi="Courier New" w:cs="Courier New"/>
          <w:sz w:val="22"/>
          <w:szCs w:val="22"/>
        </w:rPr>
        <w:t>initialize_patients</w:t>
      </w:r>
      <w:r w:rsidRPr="00CC203A">
        <w:rPr>
          <w:rFonts w:ascii="Times New Roman" w:hAnsi="Times New Roman" w:cs="Times New Roman"/>
          <w:sz w:val="22"/>
          <w:szCs w:val="22"/>
        </w:rPr>
        <w:t>, retrieves a specific patient’s baseline data and populates the trace matrix with their characteristics. The matrix dimensions are defined such that rows represent time cycles and columns represent model variables. Additional variables—such as transformed or derived inputs needed for modeling—are generated as part of the initialization process.</w:t>
      </w:r>
      <w:r w:rsidR="0064245E">
        <w:rPr>
          <w:rFonts w:ascii="Times New Roman" w:hAnsi="Times New Roman" w:cs="Times New Roman"/>
          <w:sz w:val="22"/>
          <w:szCs w:val="22"/>
        </w:rPr>
        <w:t xml:space="preserve"> </w:t>
      </w:r>
    </w:p>
    <w:p w14:paraId="6FE0512B" w14:textId="53FB8C21"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Style w:val="co"/>
          <w:rFonts w:ascii="Menlo" w:eastAsiaTheme="majorEastAsia" w:hAnsi="Menlo" w:cs="Menlo"/>
          <w:color w:val="545454"/>
        </w:rPr>
        <w:t xml:space="preserve"># </w:t>
      </w:r>
      <w:r w:rsidRPr="0064245E">
        <w:rPr>
          <w:rFonts w:ascii="Menlo" w:eastAsiaTheme="majorEastAsia" w:hAnsi="Menlo" w:cs="Menlo"/>
          <w:color w:val="545454"/>
        </w:rPr>
        <w:t>Step 2: Load the patient dataset and save as matrix</w:t>
      </w:r>
    </w:p>
    <w:p w14:paraId="0B96D07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m_ukpds_pop &lt;- read_csv("data/population.csv") |&gt; </w:t>
      </w:r>
    </w:p>
    <w:p w14:paraId="60B1E763" w14:textId="31AA8A4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as.matrix() </w:t>
      </w:r>
    </w:p>
    <w:p w14:paraId="2406BBA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158A9D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seed    &lt;- 1234                     # random number generator state</w:t>
      </w:r>
    </w:p>
    <w:p w14:paraId="31795AB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num_i &lt;- 250000                          # number of simulated individuals</w:t>
      </w:r>
    </w:p>
    <w:p w14:paraId="179A6A7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Define the number of time points</w:t>
      </w:r>
    </w:p>
    <w:p w14:paraId="19F20E8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num_cycles &lt;- 20                    # maximum length of a simulation </w:t>
      </w:r>
    </w:p>
    <w:p w14:paraId="762306B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set.seed(seed)    # set the seed to ensure reproducible samples below</w:t>
      </w:r>
    </w:p>
    <w:p w14:paraId="38C64A0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v_ids &lt;- paste("id",   1:num_i,    sep ="_")</w:t>
      </w:r>
    </w:p>
    <w:p w14:paraId="2A124EB3" w14:textId="77777777" w:rsidR="0064245E" w:rsidRPr="004B7AA4"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Change w:id="67" w:author="Robert Smith" w:date="2025-05-30T08:54:00Z" w16du:dateUtc="2025-05-30T07:54:00Z">
            <w:rPr>
              <w:rFonts w:ascii="Menlo" w:eastAsiaTheme="majorEastAsia" w:hAnsi="Menlo" w:cs="Menlo"/>
              <w:color w:val="545454"/>
            </w:rPr>
          </w:rPrChange>
        </w:rPr>
      </w:pPr>
      <w:r w:rsidRPr="004B7AA4">
        <w:rPr>
          <w:rFonts w:ascii="Menlo" w:eastAsiaTheme="majorEastAsia" w:hAnsi="Menlo" w:cs="Menlo"/>
          <w:color w:val="545454"/>
          <w:lang w:val="fr-FR"/>
          <w:rPrChange w:id="68" w:author="Robert Smith" w:date="2025-05-30T08:54:00Z" w16du:dateUtc="2025-05-30T07:54:00Z">
            <w:rPr>
              <w:rFonts w:ascii="Menlo" w:eastAsiaTheme="majorEastAsia" w:hAnsi="Menlo" w:cs="Menlo"/>
              <w:color w:val="545454"/>
            </w:rPr>
          </w:rPrChange>
        </w:rPr>
        <w:t>v_cycle_nms &lt;- paste("cycle", 0:num_cycles, sep ="_")</w:t>
      </w:r>
    </w:p>
    <w:p w14:paraId="1B61FB4D" w14:textId="77777777" w:rsidR="0064245E" w:rsidRPr="004B7AA4"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Change w:id="69" w:author="Robert Smith" w:date="2025-05-30T08:54:00Z" w16du:dateUtc="2025-05-30T07:54:00Z">
            <w:rPr>
              <w:rFonts w:ascii="Menlo" w:eastAsiaTheme="majorEastAsia" w:hAnsi="Menlo" w:cs="Menlo"/>
              <w:color w:val="545454"/>
            </w:rPr>
          </w:rPrChange>
        </w:rPr>
      </w:pPr>
    </w:p>
    <w:p w14:paraId="159891F0" w14:textId="7D436458"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Create </w:t>
      </w:r>
      <w:r>
        <w:rPr>
          <w:rFonts w:ascii="Menlo" w:eastAsiaTheme="majorEastAsia" w:hAnsi="Menlo" w:cs="Menlo"/>
          <w:color w:val="545454"/>
        </w:rPr>
        <w:t>matrix</w:t>
      </w:r>
      <w:r w:rsidRPr="0064245E">
        <w:rPr>
          <w:rFonts w:ascii="Menlo" w:eastAsiaTheme="majorEastAsia" w:hAnsi="Menlo" w:cs="Menlo"/>
          <w:color w:val="545454"/>
        </w:rPr>
        <w:t xml:space="preserve"> with columns for each variable</w:t>
      </w:r>
      <w:r>
        <w:rPr>
          <w:rFonts w:ascii="Menlo" w:eastAsiaTheme="majorEastAsia" w:hAnsi="Menlo" w:cs="Menlo"/>
          <w:color w:val="545454"/>
        </w:rPr>
        <w:t xml:space="preserve"> and a</w:t>
      </w:r>
      <w:r w:rsidRPr="0064245E">
        <w:rPr>
          <w:rFonts w:ascii="Menlo" w:eastAsiaTheme="majorEastAsia" w:hAnsi="Menlo" w:cs="Menlo"/>
          <w:color w:val="545454"/>
        </w:rPr>
        <w:t xml:space="preserve"> row for each </w:t>
      </w:r>
      <w:r>
        <w:rPr>
          <w:rFonts w:ascii="Menlo" w:eastAsiaTheme="majorEastAsia" w:hAnsi="Menlo" w:cs="Menlo"/>
          <w:color w:val="545454"/>
        </w:rPr>
        <w:t>cycle</w:t>
      </w:r>
    </w:p>
    <w:p w14:paraId="69331574" w14:textId="7E0F2B2F"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m</w:t>
      </w:r>
      <w:r w:rsidRPr="0064245E">
        <w:rPr>
          <w:rFonts w:ascii="Menlo" w:eastAsiaTheme="majorEastAsia" w:hAnsi="Menlo" w:cs="Menlo"/>
          <w:color w:val="545454"/>
        </w:rPr>
        <w:t xml:space="preserve">_all_ind_traits &lt;- </w:t>
      </w:r>
      <w:r>
        <w:rPr>
          <w:rFonts w:ascii="Menlo" w:eastAsiaTheme="majorEastAsia" w:hAnsi="Menlo" w:cs="Menlo"/>
          <w:color w:val="545454"/>
        </w:rPr>
        <w:t>matrix</w:t>
      </w:r>
      <w:r w:rsidRPr="0064245E">
        <w:rPr>
          <w:rFonts w:ascii="Menlo" w:eastAsiaTheme="majorEastAsia" w:hAnsi="Menlo" w:cs="Menlo"/>
          <w:color w:val="545454"/>
        </w:rPr>
        <w:t xml:space="preserve">(   </w:t>
      </w:r>
    </w:p>
    <w:p w14:paraId="67CAFFA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 </w:t>
      </w:r>
    </w:p>
    <w:p w14:paraId="302A4F7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nrow = length(cycles), </w:t>
      </w:r>
    </w:p>
    <w:p w14:paraId="623667E2" w14:textId="77777777" w:rsidR="0064245E" w:rsidRPr="004B7AA4"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Change w:id="70" w:author="Robert Smith" w:date="2025-05-30T08:54:00Z" w16du:dateUtc="2025-05-30T07:54:00Z">
            <w:rPr>
              <w:rFonts w:ascii="Menlo" w:eastAsiaTheme="majorEastAsia" w:hAnsi="Menlo" w:cs="Menlo"/>
              <w:color w:val="545454"/>
            </w:rPr>
          </w:rPrChange>
        </w:rPr>
      </w:pPr>
      <w:r w:rsidRPr="0064245E">
        <w:rPr>
          <w:rFonts w:ascii="Menlo" w:eastAsiaTheme="majorEastAsia" w:hAnsi="Menlo" w:cs="Menlo"/>
          <w:color w:val="545454"/>
        </w:rPr>
        <w:t xml:space="preserve">  </w:t>
      </w:r>
      <w:r w:rsidRPr="004B7AA4">
        <w:rPr>
          <w:rFonts w:ascii="Menlo" w:eastAsiaTheme="majorEastAsia" w:hAnsi="Menlo" w:cs="Menlo"/>
          <w:color w:val="545454"/>
          <w:lang w:val="fr-FR"/>
          <w:rPrChange w:id="71" w:author="Robert Smith" w:date="2025-05-30T08:54:00Z" w16du:dateUtc="2025-05-30T07:54:00Z">
            <w:rPr>
              <w:rFonts w:ascii="Menlo" w:eastAsiaTheme="majorEastAsia" w:hAnsi="Menlo" w:cs="Menlo"/>
              <w:color w:val="545454"/>
            </w:rPr>
          </w:rPrChange>
        </w:rPr>
        <w:t xml:space="preserve">ncol = n_coef_names,   </w:t>
      </w:r>
    </w:p>
    <w:p w14:paraId="5C3C2E07" w14:textId="77777777" w:rsidR="0064245E" w:rsidRPr="004B7AA4"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Change w:id="72" w:author="Robert Smith" w:date="2025-05-30T08:54:00Z" w16du:dateUtc="2025-05-30T07:54:00Z">
            <w:rPr>
              <w:rFonts w:ascii="Menlo" w:eastAsiaTheme="majorEastAsia" w:hAnsi="Menlo" w:cs="Menlo"/>
              <w:color w:val="545454"/>
            </w:rPr>
          </w:rPrChange>
        </w:rPr>
      </w:pPr>
      <w:r w:rsidRPr="004B7AA4">
        <w:rPr>
          <w:rFonts w:ascii="Menlo" w:eastAsiaTheme="majorEastAsia" w:hAnsi="Menlo" w:cs="Menlo"/>
          <w:color w:val="545454"/>
          <w:lang w:val="fr-FR"/>
          <w:rPrChange w:id="73" w:author="Robert Smith" w:date="2025-05-30T08:54:00Z" w16du:dateUtc="2025-05-30T07:54:00Z">
            <w:rPr>
              <w:rFonts w:ascii="Menlo" w:eastAsiaTheme="majorEastAsia" w:hAnsi="Menlo" w:cs="Menlo"/>
              <w:color w:val="545454"/>
            </w:rPr>
          </w:rPrChange>
        </w:rPr>
        <w:t xml:space="preserve">  dimnames = list(cycles,v_coef_names)  </w:t>
      </w:r>
    </w:p>
    <w:p w14:paraId="37ADB26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w:t>
      </w:r>
    </w:p>
    <w:p w14:paraId="699F8264"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176F4FBB" w14:textId="79A9B0CE" w:rsidR="0064245E" w:rsidRPr="0064245E" w:rsidRDefault="008C330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 need to select an individual patient from the dataset to simulate</w:t>
      </w:r>
    </w:p>
    <w:p w14:paraId="5D9E38EB" w14:textId="2D1379D6"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Initialize baseline values for multiple patients</w:t>
      </w:r>
    </w:p>
    <w:p w14:paraId="19FA7BF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3971ADF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@param num_patients The total number of patients to process.</w:t>
      </w:r>
    </w:p>
    <w:p w14:paraId="592B6EF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@param ukpds_pop A data frame containing patient characteristics.</w:t>
      </w:r>
    </w:p>
    <w:p w14:paraId="724BCC5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@param m_ind_traits A matrix to store patient data.</w:t>
      </w:r>
    </w:p>
    <w:p w14:paraId="60EB400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@return The updated matrix with initialized patient data.</w:t>
      </w:r>
    </w:p>
    <w:p w14:paraId="3C045AAF" w14:textId="77777777" w:rsidR="008C3309" w:rsidRPr="004B7AA4"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Change w:id="74" w:author="Robert Smith" w:date="2025-05-30T08:54:00Z" w16du:dateUtc="2025-05-30T07:54:00Z">
            <w:rPr>
              <w:rFonts w:ascii="Menlo" w:eastAsiaTheme="majorEastAsia" w:hAnsi="Menlo" w:cs="Menlo"/>
              <w:color w:val="545454"/>
            </w:rPr>
          </w:rPrChange>
        </w:rPr>
      </w:pPr>
      <w:r w:rsidRPr="004B7AA4">
        <w:rPr>
          <w:rFonts w:ascii="Menlo" w:eastAsiaTheme="majorEastAsia" w:hAnsi="Menlo" w:cs="Menlo"/>
          <w:color w:val="545454"/>
          <w:lang w:val="fr-FR"/>
          <w:rPrChange w:id="75" w:author="Robert Smith" w:date="2025-05-30T08:54:00Z" w16du:dateUtc="2025-05-30T07:54:00Z">
            <w:rPr>
              <w:rFonts w:ascii="Menlo" w:eastAsiaTheme="majorEastAsia" w:hAnsi="Menlo" w:cs="Menlo"/>
              <w:color w:val="545454"/>
            </w:rPr>
          </w:rPrChange>
        </w:rPr>
        <w:t>#' @export</w:t>
      </w:r>
    </w:p>
    <w:p w14:paraId="0E17B502" w14:textId="77777777" w:rsidR="008C3309" w:rsidRPr="004B7AA4"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Change w:id="76" w:author="Robert Smith" w:date="2025-05-30T08:54:00Z" w16du:dateUtc="2025-05-30T07:54:00Z">
            <w:rPr>
              <w:rFonts w:ascii="Menlo" w:eastAsiaTheme="majorEastAsia" w:hAnsi="Menlo" w:cs="Menlo"/>
              <w:color w:val="545454"/>
            </w:rPr>
          </w:rPrChange>
        </w:rPr>
      </w:pPr>
      <w:r w:rsidRPr="004B7AA4">
        <w:rPr>
          <w:rFonts w:ascii="Menlo" w:eastAsiaTheme="majorEastAsia" w:hAnsi="Menlo" w:cs="Menlo"/>
          <w:color w:val="545454"/>
          <w:lang w:val="fr-FR"/>
          <w:rPrChange w:id="77" w:author="Robert Smith" w:date="2025-05-30T08:54:00Z" w16du:dateUtc="2025-05-30T07:54:00Z">
            <w:rPr>
              <w:rFonts w:ascii="Menlo" w:eastAsiaTheme="majorEastAsia" w:hAnsi="Menlo" w:cs="Menlo"/>
              <w:color w:val="545454"/>
            </w:rPr>
          </w:rPrChange>
        </w:rPr>
        <w:t>initialize_patients &lt;- function(num_patients, ukpds_pop, m_ind_traits) {</w:t>
      </w:r>
    </w:p>
    <w:p w14:paraId="7917390B" w14:textId="1763A57D"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4B7AA4">
        <w:rPr>
          <w:rFonts w:ascii="Menlo" w:eastAsiaTheme="majorEastAsia" w:hAnsi="Menlo" w:cs="Menlo"/>
          <w:color w:val="545454"/>
          <w:lang w:val="fr-FR"/>
          <w:rPrChange w:id="78" w:author="Robert Smith" w:date="2025-05-30T08:54:00Z" w16du:dateUtc="2025-05-30T07:54:00Z">
            <w:rPr>
              <w:rFonts w:ascii="Menlo" w:eastAsiaTheme="majorEastAsia" w:hAnsi="Menlo" w:cs="Menlo"/>
              <w:color w:val="545454"/>
            </w:rPr>
          </w:rPrChange>
        </w:rPr>
        <w:t xml:space="preserve"> </w:t>
      </w:r>
      <w:r w:rsidRPr="008C3309">
        <w:rPr>
          <w:rFonts w:ascii="Menlo" w:eastAsiaTheme="majorEastAsia" w:hAnsi="Menlo" w:cs="Menlo"/>
          <w:color w:val="545454"/>
        </w:rPr>
        <w:t xml:space="preserve">patient&lt;- num_patients </w:t>
      </w:r>
    </w:p>
    <w:p w14:paraId="0AF44A4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1. Create a vector of column names containing the individual characteristics you want to copy:</w:t>
      </w:r>
    </w:p>
    <w:p w14:paraId="58D1E28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v_ind_traits &lt;- c(</w:t>
      </w:r>
    </w:p>
    <w:p w14:paraId="62C933D3" w14:textId="516355F9"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"age", </w:t>
      </w:r>
      <w:r>
        <w:rPr>
          <w:rFonts w:ascii="Menlo" w:eastAsiaTheme="majorEastAsia" w:hAnsi="Menlo" w:cs="Menlo"/>
          <w:color w:val="545454"/>
        </w:rPr>
        <w:t>. . .</w:t>
      </w:r>
    </w:p>
    <w:p w14:paraId="5BD619D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3FAB28EC"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244DC65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2. Assign all these columns in a single step.</w:t>
      </w:r>
    </w:p>
    <w:p w14:paraId="56BDF06F" w14:textId="77777777" w:rsidR="008C3309" w:rsidRPr="004B7AA4"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Change w:id="79" w:author="Robert Smith" w:date="2025-05-30T08:54:00Z" w16du:dateUtc="2025-05-30T07:54:00Z">
            <w:rPr>
              <w:rFonts w:ascii="Menlo" w:eastAsiaTheme="majorEastAsia" w:hAnsi="Menlo" w:cs="Menlo"/>
              <w:color w:val="545454"/>
            </w:rPr>
          </w:rPrChange>
        </w:rPr>
      </w:pPr>
      <w:r w:rsidRPr="008C3309">
        <w:rPr>
          <w:rFonts w:ascii="Menlo" w:eastAsiaTheme="majorEastAsia" w:hAnsi="Menlo" w:cs="Menlo"/>
          <w:color w:val="545454"/>
        </w:rPr>
        <w:t xml:space="preserve">  </w:t>
      </w:r>
      <w:r w:rsidRPr="004B7AA4">
        <w:rPr>
          <w:rFonts w:ascii="Menlo" w:eastAsiaTheme="majorEastAsia" w:hAnsi="Menlo" w:cs="Menlo"/>
          <w:color w:val="545454"/>
          <w:lang w:val="fr-FR"/>
          <w:rPrChange w:id="80" w:author="Robert Smith" w:date="2025-05-30T08:54:00Z" w16du:dateUtc="2025-05-30T07:54:00Z">
            <w:rPr>
              <w:rFonts w:ascii="Menlo" w:eastAsiaTheme="majorEastAsia" w:hAnsi="Menlo" w:cs="Menlo"/>
              <w:color w:val="545454"/>
            </w:rPr>
          </w:rPrChange>
        </w:rPr>
        <w:t>m_ind_traits[1, v_ind_traits] &lt;- m_ukpds_pop[patient, v_ind_traits]</w:t>
      </w:r>
    </w:p>
    <w:p w14:paraId="4FBDB873" w14:textId="77777777" w:rsidR="008C3309" w:rsidRPr="004B7AA4"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Change w:id="81" w:author="Robert Smith" w:date="2025-05-30T08:54:00Z" w16du:dateUtc="2025-05-30T07:54:00Z">
            <w:rPr>
              <w:rFonts w:ascii="Menlo" w:eastAsiaTheme="majorEastAsia" w:hAnsi="Menlo" w:cs="Menlo"/>
              <w:color w:val="545454"/>
            </w:rPr>
          </w:rPrChange>
        </w:rPr>
      </w:pPr>
    </w:p>
    <w:p w14:paraId="3C5A03B9"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3. Handle any variables that aren't in m_ukpds_pop.</w:t>
      </w:r>
    </w:p>
    <w:p w14:paraId="644D91E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m_ind_traits[1, "heamo"] &lt;- 15</w:t>
      </w:r>
    </w:p>
    <w:p w14:paraId="0EE3C9A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m_ind_traits[1, "heamo_first"] &lt;- 15</w:t>
      </w:r>
    </w:p>
    <w:p w14:paraId="53BCBB8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A720C8C"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Event history tracking</w:t>
      </w:r>
    </w:p>
    <w:p w14:paraId="77AFCB11" w14:textId="25246120"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event_vars &lt;- c("amp_event", </w:t>
      </w:r>
      <w:r>
        <w:rPr>
          <w:rFonts w:ascii="Menlo" w:eastAsiaTheme="majorEastAsia" w:hAnsi="Menlo" w:cs="Menlo"/>
          <w:color w:val="545454"/>
        </w:rPr>
        <w:t xml:space="preserve"> . . .</w:t>
      </w:r>
      <w:r w:rsidRPr="008C3309">
        <w:rPr>
          <w:rFonts w:ascii="Menlo" w:eastAsiaTheme="majorEastAsia" w:hAnsi="Menlo" w:cs="Menlo"/>
          <w:color w:val="545454"/>
        </w:rPr>
        <w:t xml:space="preserve"> "ulcer_hist")</w:t>
      </w:r>
    </w:p>
    <w:p w14:paraId="2E0E4B74" w14:textId="311AA500"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r>
        <w:rPr>
          <w:rFonts w:ascii="Menlo" w:eastAsiaTheme="majorEastAsia" w:hAnsi="Menlo" w:cs="Menlo"/>
          <w:color w:val="545454"/>
        </w:rPr>
        <w:t># rescale variables</w:t>
      </w:r>
    </w:p>
    <w:p w14:paraId="757179C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for (var in event_vars) {</w:t>
      </w:r>
    </w:p>
    <w:p w14:paraId="1D59C2ED" w14:textId="77777777" w:rsidR="008C3309" w:rsidRPr="004B7AA4"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Change w:id="82" w:author="Robert Smith" w:date="2025-05-30T08:54:00Z" w16du:dateUtc="2025-05-30T07:54:00Z">
            <w:rPr>
              <w:rFonts w:ascii="Menlo" w:eastAsiaTheme="majorEastAsia" w:hAnsi="Menlo" w:cs="Menlo"/>
              <w:color w:val="545454"/>
            </w:rPr>
          </w:rPrChange>
        </w:rPr>
      </w:pPr>
      <w:r w:rsidRPr="008C3309">
        <w:rPr>
          <w:rFonts w:ascii="Menlo" w:eastAsiaTheme="majorEastAsia" w:hAnsi="Menlo" w:cs="Menlo"/>
          <w:color w:val="545454"/>
        </w:rPr>
        <w:t xml:space="preserve">      </w:t>
      </w:r>
      <w:r w:rsidRPr="004B7AA4">
        <w:rPr>
          <w:rFonts w:ascii="Menlo" w:eastAsiaTheme="majorEastAsia" w:hAnsi="Menlo" w:cs="Menlo"/>
          <w:color w:val="545454"/>
          <w:lang w:val="fr-FR"/>
          <w:rPrChange w:id="83" w:author="Robert Smith" w:date="2025-05-30T08:54:00Z" w16du:dateUtc="2025-05-30T07:54:00Z">
            <w:rPr>
              <w:rFonts w:ascii="Menlo" w:eastAsiaTheme="majorEastAsia" w:hAnsi="Menlo" w:cs="Menlo"/>
              <w:color w:val="545454"/>
            </w:rPr>
          </w:rPrChange>
        </w:rPr>
        <w:t xml:space="preserve">m_ind_traits[1, var] &lt;-  m_ukpds_pop[patient, var] </w:t>
      </w:r>
    </w:p>
    <w:p w14:paraId="1797CCB3"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4B7AA4">
        <w:rPr>
          <w:rFonts w:ascii="Menlo" w:eastAsiaTheme="majorEastAsia" w:hAnsi="Menlo" w:cs="Menlo"/>
          <w:color w:val="545454"/>
          <w:lang w:val="fr-FR"/>
          <w:rPrChange w:id="84" w:author="Robert Smith" w:date="2025-05-30T08:54:00Z" w16du:dateUtc="2025-05-30T07:54:00Z">
            <w:rPr>
              <w:rFonts w:ascii="Menlo" w:eastAsiaTheme="majorEastAsia" w:hAnsi="Menlo" w:cs="Menlo"/>
              <w:color w:val="545454"/>
            </w:rPr>
          </w:rPrChange>
        </w:rPr>
        <w:t xml:space="preserve">    </w:t>
      </w:r>
      <w:r w:rsidRPr="008C3309">
        <w:rPr>
          <w:rFonts w:ascii="Menlo" w:eastAsiaTheme="majorEastAsia" w:hAnsi="Menlo" w:cs="Menlo"/>
          <w:color w:val="545454"/>
        </w:rPr>
        <w:t>}</w:t>
      </w:r>
    </w:p>
    <w:p w14:paraId="3594B74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m_ind_traits[1,"sbp_real"]&lt;- m_ind_traits[1,"sbp"]*10</w:t>
      </w:r>
    </w:p>
    <w:p w14:paraId="25473CB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m_ind_traits[1,"egfr_real"]&lt;- m_ind_traits[1,"egfr"]*10</w:t>
      </w:r>
    </w:p>
    <w:p w14:paraId="38F0F4E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m_ind_traits[1,"hdl_real"]&lt;- m_ind_traits[1,"hdl"]/10</w:t>
      </w:r>
    </w:p>
    <w:p w14:paraId="0EEEF84A"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m_ind_traits[1,"heart_rate_real"]&lt;- m_ind_traits[1,"heart_rate"]*10</w:t>
      </w:r>
    </w:p>
    <w:p w14:paraId="00B7EA3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m_ind_traits[1,"ldl_real"]&lt;- m_ind_traits[1,"ldl"]/10</w:t>
      </w:r>
    </w:p>
    <w:p w14:paraId="2AA18784"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BE267F8" w14:textId="6638C059"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Set default values for lambda, rho, and death</w:t>
      </w:r>
    </w:p>
    <w:p w14:paraId="07BB474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can i return 2 matrix in the final statement? </w:t>
      </w:r>
    </w:p>
    <w:p w14:paraId="36AAFCE9"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m_other_ind_traits[1, "lambda"] &lt;- 0</w:t>
      </w:r>
    </w:p>
    <w:p w14:paraId="58B5495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m_other_ind_traits[1, "rho"] &lt;- 1</w:t>
      </w:r>
    </w:p>
    <w:p w14:paraId="3DCC6301"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m_other_ind_traits[1, "death"] &lt;- 0</w:t>
      </w:r>
    </w:p>
    <w:p w14:paraId="64FEFE9E"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257AEAC3"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778CFBE0" w14:textId="56524E88"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Atrial Fib and PVD do not update</w:t>
      </w:r>
      <w:r>
        <w:rPr>
          <w:rFonts w:ascii="Menlo" w:eastAsiaTheme="majorEastAsia" w:hAnsi="Menlo" w:cs="Menlo"/>
          <w:color w:val="545454"/>
        </w:rPr>
        <w:t xml:space="preserve"> </w:t>
      </w:r>
    </w:p>
    <w:p w14:paraId="76A7B3B0" w14:textId="77777777" w:rsidR="008C3309" w:rsidRPr="004B7AA4"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Change w:id="85" w:author="Robert Smith" w:date="2025-05-30T08:54:00Z" w16du:dateUtc="2025-05-30T07:54:00Z">
            <w:rPr>
              <w:rFonts w:ascii="Menlo" w:eastAsiaTheme="majorEastAsia" w:hAnsi="Menlo" w:cs="Menlo"/>
              <w:color w:val="545454"/>
            </w:rPr>
          </w:rPrChange>
        </w:rPr>
      </w:pPr>
      <w:r w:rsidRPr="008C3309">
        <w:rPr>
          <w:rFonts w:ascii="Menlo" w:eastAsiaTheme="majorEastAsia" w:hAnsi="Menlo" w:cs="Menlo"/>
          <w:color w:val="545454"/>
        </w:rPr>
        <w:t xml:space="preserve">    </w:t>
      </w:r>
      <w:r w:rsidRPr="004B7AA4">
        <w:rPr>
          <w:rFonts w:ascii="Menlo" w:eastAsiaTheme="majorEastAsia" w:hAnsi="Menlo" w:cs="Menlo"/>
          <w:color w:val="545454"/>
          <w:lang w:val="fr-FR"/>
          <w:rPrChange w:id="86" w:author="Robert Smith" w:date="2025-05-30T08:54:00Z" w16du:dateUtc="2025-05-30T07:54:00Z">
            <w:rPr>
              <w:rFonts w:ascii="Menlo" w:eastAsiaTheme="majorEastAsia" w:hAnsi="Menlo" w:cs="Menlo"/>
              <w:color w:val="545454"/>
            </w:rPr>
          </w:rPrChange>
        </w:rPr>
        <w:t>m_ind_traits[, "atria_fib"] &lt;- m_ind_traits[1, "atria_fib"]</w:t>
      </w:r>
    </w:p>
    <w:p w14:paraId="1AA555C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4B7AA4">
        <w:rPr>
          <w:rFonts w:ascii="Menlo" w:eastAsiaTheme="majorEastAsia" w:hAnsi="Menlo" w:cs="Menlo"/>
          <w:color w:val="545454"/>
          <w:lang w:val="fr-FR"/>
          <w:rPrChange w:id="87" w:author="Robert Smith" w:date="2025-05-30T08:54:00Z" w16du:dateUtc="2025-05-30T07:54:00Z">
            <w:rPr>
              <w:rFonts w:ascii="Menlo" w:eastAsiaTheme="majorEastAsia" w:hAnsi="Menlo" w:cs="Menlo"/>
              <w:color w:val="545454"/>
            </w:rPr>
          </w:rPrChange>
        </w:rPr>
        <w:t xml:space="preserve">    </w:t>
      </w:r>
      <w:r w:rsidRPr="008C3309">
        <w:rPr>
          <w:rFonts w:ascii="Menlo" w:eastAsiaTheme="majorEastAsia" w:hAnsi="Menlo" w:cs="Menlo"/>
          <w:color w:val="545454"/>
        </w:rPr>
        <w:t>m_ind_traits[, "pvd_event"] &lt;- m_ind_traits[1, "pvd_event"]</w:t>
      </w:r>
    </w:p>
    <w:p w14:paraId="53D7BFD4"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16E70561"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37C61A2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return(m_ind_traits)</w:t>
      </w:r>
    </w:p>
    <w:p w14:paraId="275A22AD" w14:textId="45E621AF" w:rsidR="0064245E" w:rsidRPr="0064245E"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r w:rsidR="0064245E" w:rsidRPr="0064245E">
        <w:rPr>
          <w:rFonts w:ascii="Menlo" w:eastAsiaTheme="majorEastAsia" w:hAnsi="Menlo" w:cs="Menlo"/>
          <w:color w:val="545454"/>
        </w:rPr>
        <w:t xml:space="preserve"> </w:t>
      </w:r>
    </w:p>
    <w:p w14:paraId="20D8342F" w14:textId="77777777" w:rsidR="0064245E" w:rsidRDefault="0064245E" w:rsidP="01848A41">
      <w:pPr>
        <w:pStyle w:val="NoSpacing"/>
        <w:spacing w:line="240" w:lineRule="auto"/>
        <w:rPr>
          <w:rFonts w:ascii="Times New Roman" w:hAnsi="Times New Roman" w:cs="Times New Roman"/>
          <w:sz w:val="22"/>
          <w:szCs w:val="22"/>
        </w:rPr>
      </w:pPr>
    </w:p>
    <w:p w14:paraId="1375EF19" w14:textId="77777777" w:rsidR="0064245E" w:rsidRDefault="0064245E" w:rsidP="01848A41">
      <w:pPr>
        <w:pStyle w:val="NoSpacing"/>
        <w:spacing w:line="240" w:lineRule="auto"/>
        <w:rPr>
          <w:rFonts w:ascii="Times New Roman" w:hAnsi="Times New Roman" w:cs="Times New Roman"/>
          <w:sz w:val="22"/>
          <w:szCs w:val="22"/>
        </w:rPr>
      </w:pPr>
    </w:p>
    <w:p w14:paraId="27602200" w14:textId="77777777" w:rsidR="0064245E" w:rsidRDefault="0064245E" w:rsidP="01848A41">
      <w:pPr>
        <w:pStyle w:val="NoSpacing"/>
        <w:spacing w:line="240" w:lineRule="auto"/>
        <w:rPr>
          <w:rFonts w:ascii="Times New Roman" w:hAnsi="Times New Roman" w:cs="Times New Roman"/>
          <w:sz w:val="22"/>
          <w:szCs w:val="22"/>
        </w:rPr>
      </w:pPr>
    </w:p>
    <w:p w14:paraId="5FDE8D2E" w14:textId="75F49820" w:rsidR="0064245E" w:rsidRDefault="0064245E" w:rsidP="0064245E">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Now that we have create</w:t>
      </w:r>
      <w:ins w:id="88" w:author="Robert Smith" w:date="2025-05-30T09:31:00Z" w16du:dateUtc="2025-05-30T08:31:00Z">
        <w:r w:rsidR="00F16D66">
          <w:rPr>
            <w:rFonts w:ascii="Times New Roman" w:hAnsi="Times New Roman" w:cs="Times New Roman"/>
            <w:sz w:val="22"/>
            <w:szCs w:val="22"/>
          </w:rPr>
          <w:t>d</w:t>
        </w:r>
      </w:ins>
      <w:r>
        <w:rPr>
          <w:rFonts w:ascii="Times New Roman" w:hAnsi="Times New Roman" w:cs="Times New Roman"/>
          <w:sz w:val="22"/>
          <w:szCs w:val="22"/>
        </w:rPr>
        <w:t xml:space="preserve"> and understand the format of the coefficients and patients data, we can use this information to create functions to predict patients disease progression. First, w</w:t>
      </w:r>
      <w:r w:rsidRPr="0064245E">
        <w:rPr>
          <w:rFonts w:ascii="Times New Roman" w:hAnsi="Times New Roman" w:cs="Times New Roman"/>
          <w:sz w:val="22"/>
          <w:szCs w:val="22"/>
        </w:rPr>
        <w:t xml:space="preserve">e define a function to predict the value of a biomarker for the next cycle based on current-period patient data. This function </w:t>
      </w:r>
      <w:del w:id="89" w:author="Robert Smith" w:date="2025-05-30T09:32:00Z" w16du:dateUtc="2025-05-30T08:32:00Z">
        <w:r w:rsidRPr="0064245E" w:rsidDel="00F16D66">
          <w:rPr>
            <w:rFonts w:ascii="Times New Roman" w:hAnsi="Times New Roman" w:cs="Times New Roman"/>
            <w:sz w:val="22"/>
            <w:szCs w:val="22"/>
          </w:rPr>
          <w:delText xml:space="preserve">uses matrix multiplication: it </w:delText>
        </w:r>
      </w:del>
      <w:r w:rsidRPr="0064245E">
        <w:rPr>
          <w:rFonts w:ascii="Times New Roman" w:hAnsi="Times New Roman" w:cs="Times New Roman"/>
          <w:sz w:val="22"/>
          <w:szCs w:val="22"/>
        </w:rPr>
        <w:t>multiplies the current values from the trace matrix by the corresponding coefficients for the biomarker equation, adds the intercept, and returns a single predicted value. This modular structure enables efficient and consistent application across multiple biomarkers and patients.</w:t>
      </w:r>
      <w:r>
        <w:rPr>
          <w:rFonts w:ascii="Times New Roman" w:hAnsi="Times New Roman" w:cs="Times New Roman"/>
          <w:sz w:val="22"/>
          <w:szCs w:val="22"/>
        </w:rPr>
        <w:t xml:space="preserve"> </w:t>
      </w:r>
    </w:p>
    <w:p w14:paraId="499F466F" w14:textId="5661CD23"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biomarker function</w:t>
      </w:r>
    </w:p>
    <w:p w14:paraId="5C2037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@param m_ind_traits A matrix containing patient characteristics over time.</w:t>
      </w:r>
    </w:p>
    <w:p w14:paraId="5AFD4C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@param a_coef_ukpds_ind_traits A 3D array of coefficients used for calculating risk.</w:t>
      </w:r>
    </w:p>
    <w:p w14:paraId="425BEE9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@param biomarker_eq A character string specifying the health outcome equation (e.g., "ihd").</w:t>
      </w:r>
    </w:p>
    <w:p w14:paraId="5BDDA69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@param time_step An integer indicating the row in `m_ind_traits` to use for calculations.</w:t>
      </w:r>
    </w:p>
    <w:p w14:paraId="614DF4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7687884" w14:textId="06A3412A"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@return The updated biomarker is stored.</w:t>
      </w:r>
    </w:p>
    <w:p w14:paraId="22FA17DA" w14:textId="4FDB340B"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biomarker &lt;- function(m_ind_traits, </w:t>
      </w:r>
    </w:p>
    <w:p w14:paraId="5DBBC4D3"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r w:rsidRPr="0064245E">
        <w:rPr>
          <w:rFonts w:ascii="Menlo" w:eastAsiaTheme="majorEastAsia" w:hAnsi="Menlo" w:cs="Menlo"/>
          <w:color w:val="545454"/>
        </w:rPr>
        <w:t xml:space="preserve">a_coef_ukpds_ind_traits, </w:t>
      </w:r>
    </w:p>
    <w:p w14:paraId="45177B50"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r w:rsidRPr="0064245E">
        <w:rPr>
          <w:rFonts w:ascii="Menlo" w:eastAsiaTheme="majorEastAsia" w:hAnsi="Menlo" w:cs="Menlo"/>
          <w:color w:val="545454"/>
        </w:rPr>
        <w:t xml:space="preserve">biomarker_eq,  </w:t>
      </w:r>
    </w:p>
    <w:p w14:paraId="5845E2E1" w14:textId="5D1C7349"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r w:rsidRPr="0064245E">
        <w:rPr>
          <w:rFonts w:ascii="Menlo" w:eastAsiaTheme="majorEastAsia" w:hAnsi="Menlo" w:cs="Menlo"/>
          <w:color w:val="545454"/>
        </w:rPr>
        <w:t>time_step) {</w:t>
      </w:r>
    </w:p>
    <w:p w14:paraId="0C1DB77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B1529D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patient-specific factors using model coefficients and patient data</w:t>
      </w:r>
    </w:p>
    <w:p w14:paraId="25F44CB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updated_biomarker &lt;- (m_ind_traits[max(1,time_step-1),] %*%  a_coef_ukpds_ind_traits[,  biomarker_eq, 1] + </w:t>
      </w:r>
    </w:p>
    <w:p w14:paraId="282F05B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a_coef_ukpds_other_ind_traits["lambda",  biomarker_eq, 1] )</w:t>
      </w:r>
    </w:p>
    <w:p w14:paraId="2EFBB23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8F00B2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return(updated_biomarker)</w:t>
      </w:r>
    </w:p>
    <w:p w14:paraId="449A7DA1" w14:textId="7BE86241"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1A64DB57" w14:textId="77777777" w:rsidR="00CC203A" w:rsidRDefault="00CC203A" w:rsidP="01848A41">
      <w:pPr>
        <w:pStyle w:val="NoSpacing"/>
        <w:spacing w:line="240" w:lineRule="auto"/>
        <w:rPr>
          <w:rFonts w:ascii="Times New Roman" w:hAnsi="Times New Roman" w:cs="Times New Roman"/>
          <w:sz w:val="22"/>
          <w:szCs w:val="22"/>
        </w:rPr>
      </w:pPr>
    </w:p>
    <w:p w14:paraId="7EE10603" w14:textId="61DE7B40" w:rsidR="0064245E" w:rsidRDefault="0064245E" w:rsidP="0064245E">
      <w:pPr>
        <w:spacing w:line="480" w:lineRule="auto"/>
        <w:rPr>
          <w:rFonts w:ascii="Times New Roman" w:hAnsi="Times New Roman" w:cs="Times New Roman"/>
          <w:sz w:val="22"/>
          <w:szCs w:val="22"/>
        </w:rPr>
      </w:pPr>
      <w:r>
        <w:rPr>
          <w:rFonts w:ascii="Times New Roman" w:hAnsi="Times New Roman" w:cs="Times New Roman"/>
          <w:sz w:val="22"/>
          <w:szCs w:val="22"/>
        </w:rPr>
        <w:t xml:space="preserve">We also create a function </w:t>
      </w:r>
      <w:r w:rsidRPr="0064245E">
        <w:rPr>
          <w:rFonts w:ascii="Times New Roman" w:hAnsi="Times New Roman" w:cs="Times New Roman"/>
          <w:sz w:val="22"/>
          <w:szCs w:val="22"/>
        </w:rPr>
        <w:t>to update all biomarkers. This function calls the individual biomarker function described earlier and additionally updates any derived or transformed variables needed for downstream models, such as lagged values, threshold indicators, or scaled versions (see the appendix for detailed code). This function returns a matrix of updated values.</w:t>
      </w:r>
    </w:p>
    <w:p w14:paraId="26FD9972" w14:textId="77777777" w:rsidR="0064245E" w:rsidRDefault="0064245E" w:rsidP="0064245E">
      <w:pPr>
        <w:spacing w:line="480" w:lineRule="auto"/>
        <w:rPr>
          <w:rFonts w:ascii="Times New Roman" w:hAnsi="Times New Roman" w:cs="Times New Roman"/>
          <w:sz w:val="22"/>
          <w:szCs w:val="22"/>
        </w:rPr>
      </w:pPr>
    </w:p>
    <w:p w14:paraId="24AAEC5D" w14:textId="6981DB75" w:rsidR="1C11DF87"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In the UKPDS model, health events (excluding mortality) are modeled using a combination of Weibull, exponential, and logistic regression approaches. Because exponential models are a special case of the </w:t>
      </w:r>
      <w:r w:rsidRPr="00CC203A">
        <w:rPr>
          <w:rFonts w:ascii="Times New Roman" w:hAnsi="Times New Roman" w:cs="Times New Roman"/>
          <w:sz w:val="22"/>
          <w:szCs w:val="22"/>
        </w:rPr>
        <w:lastRenderedPageBreak/>
        <w:t xml:space="preserve">Weibull model where the shape parameter equals one, we use a single Weibull-based function to handle both cases. Transition probabilities are computed as follows: we first calculate the linear predictor—referred to as </w:t>
      </w:r>
      <w:r w:rsidRPr="00CC203A">
        <w:rPr>
          <w:rFonts w:ascii="Courier New" w:hAnsi="Courier New" w:cs="Courier New"/>
          <w:sz w:val="22"/>
          <w:szCs w:val="22"/>
        </w:rPr>
        <w:t>patient_factors</w:t>
      </w:r>
      <w:r w:rsidRPr="00CC203A">
        <w:rPr>
          <w:rFonts w:ascii="Times New Roman" w:hAnsi="Times New Roman" w:cs="Times New Roman"/>
          <w:sz w:val="22"/>
          <w:szCs w:val="22"/>
        </w:rPr>
        <w:t xml:space="preserve">—using matrix multiplication with patient characteristics and model coefficients, adding the intercept. This is then multiplied by disease duration (typically the time step) and raised to the shape parameter (rho) from the coefficient array to obtain the cumulative hazard. We compute the cumulative hazard at time </w:t>
      </w:r>
      <w:r w:rsidRPr="00CC203A">
        <w:rPr>
          <w:rFonts w:ascii="Cambria Math" w:hAnsi="Cambria Math" w:cs="Cambria Math"/>
          <w:sz w:val="22"/>
          <w:szCs w:val="22"/>
        </w:rPr>
        <w:t>𝑡</w:t>
      </w:r>
      <w:r>
        <w:rPr>
          <w:rFonts w:ascii="Times New Roman" w:hAnsi="Times New Roman" w:cs="Times New Roman"/>
          <w:sz w:val="22"/>
          <w:szCs w:val="22"/>
        </w:rPr>
        <w:t xml:space="preserve"> </w:t>
      </w:r>
      <w:r w:rsidRPr="00CC203A">
        <w:rPr>
          <w:rFonts w:ascii="Times New Roman" w:hAnsi="Times New Roman" w:cs="Times New Roman"/>
          <w:sz w:val="22"/>
          <w:szCs w:val="22"/>
        </w:rPr>
        <w:t xml:space="preserve">and </w:t>
      </w:r>
      <w:r w:rsidRPr="00CC203A">
        <w:rPr>
          <w:rFonts w:ascii="Cambria Math" w:hAnsi="Cambria Math" w:cs="Cambria Math"/>
          <w:sz w:val="22"/>
          <w:szCs w:val="22"/>
        </w:rPr>
        <w:t>𝑡</w:t>
      </w:r>
      <w:r>
        <w:rPr>
          <w:rFonts w:ascii="Times New Roman" w:hAnsi="Times New Roman" w:cs="Times New Roman"/>
          <w:sz w:val="22"/>
          <w:szCs w:val="22"/>
        </w:rPr>
        <w:t xml:space="preserve"> </w:t>
      </w:r>
      <w:r w:rsidRPr="00CC203A">
        <w:rPr>
          <w:rFonts w:ascii="Times New Roman" w:hAnsi="Times New Roman" w:cs="Times New Roman"/>
          <w:sz w:val="22"/>
          <w:szCs w:val="22"/>
        </w:rPr>
        <w:t>+</w:t>
      </w:r>
      <w:r>
        <w:rPr>
          <w:rFonts w:ascii="Times New Roman" w:hAnsi="Times New Roman" w:cs="Times New Roman"/>
          <w:sz w:val="22"/>
          <w:szCs w:val="22"/>
        </w:rPr>
        <w:t xml:space="preserve"> </w:t>
      </w:r>
      <w:r w:rsidR="0064245E">
        <w:rPr>
          <w:rFonts w:ascii="Times New Roman" w:hAnsi="Times New Roman" w:cs="Times New Roman"/>
          <w:sz w:val="22"/>
          <w:szCs w:val="22"/>
        </w:rPr>
        <w:t>1</w:t>
      </w:r>
      <w:r w:rsidRPr="00CC203A">
        <w:rPr>
          <w:rFonts w:ascii="Times New Roman" w:hAnsi="Times New Roman" w:cs="Times New Roman"/>
          <w:sz w:val="22"/>
          <w:szCs w:val="22"/>
        </w:rPr>
        <w:t xml:space="preserve">, subtract their exponentiated difference, and then calculate the transition probability. As in </w:t>
      </w:r>
      <w:r w:rsidR="0064245E">
        <w:rPr>
          <w:rFonts w:ascii="Times New Roman" w:hAnsi="Times New Roman" w:cs="Times New Roman"/>
          <w:sz w:val="22"/>
          <w:szCs w:val="22"/>
        </w:rPr>
        <w:t xml:space="preserve">a </w:t>
      </w:r>
      <w:r w:rsidRPr="00CC203A">
        <w:rPr>
          <w:rFonts w:ascii="Times New Roman" w:hAnsi="Times New Roman" w:cs="Times New Roman"/>
          <w:sz w:val="22"/>
          <w:szCs w:val="22"/>
        </w:rPr>
        <w:t>standard Monte Carlo simulation, we compare this probability to a random uniform draw to determine whether the event occurs for a given individual in that cycle.</w:t>
      </w:r>
    </w:p>
    <w:p w14:paraId="2388E176"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biomarker function</w:t>
      </w:r>
    </w:p>
    <w:p w14:paraId="1BCF18B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@param m_ind_traits A matrix containing patient characteristics over time.</w:t>
      </w:r>
    </w:p>
    <w:p w14:paraId="72F4C04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@param a_coef_ukpds_ind_traits A 3D array of coefficients used for calculating risk.</w:t>
      </w:r>
    </w:p>
    <w:p w14:paraId="328272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@param health_outcome A character string specifying the health outcome equation (e.g., "ihd").</w:t>
      </w:r>
    </w:p>
    <w:p w14:paraId="5174AC4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@param health_event A character string specifying the health outcome event in the patient trace.</w:t>
      </w:r>
    </w:p>
    <w:p w14:paraId="0401400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@param time_step An integer indicating the row in `m_ind_traits` to use for calculations.</w:t>
      </w:r>
    </w:p>
    <w:p w14:paraId="3F026DD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B3D93E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@return Whether the event occurred.</w:t>
      </w:r>
    </w:p>
    <w:p w14:paraId="645FA58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@export</w:t>
      </w:r>
    </w:p>
    <w:p w14:paraId="445D6CF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weibull_event &lt;- function(m_ind_traits, a_coef_ukpds_ind_traits, health_outcome, health_event, time_step) {</w:t>
      </w:r>
    </w:p>
    <w:p w14:paraId="4F29A8B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C3ACA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patient-specific factors using model coefficients and patient data</w:t>
      </w:r>
    </w:p>
    <w:p w14:paraId="46767B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patient_factors &lt;- (m_ind_traits[time_step,] %*%  a_coef_ukpds_ind_traits[, health_outcome, 1] + </w:t>
      </w:r>
    </w:p>
    <w:p w14:paraId="4A5FFA1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as.vector(a_coef_ukpds_other_ind_traits["lambda", health_outcome, 1]) )</w:t>
      </w:r>
    </w:p>
    <w:p w14:paraId="5F09F32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BC3401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Compute cumulative hazard at the current time step</w:t>
      </w:r>
    </w:p>
    <w:p w14:paraId="2C7DBEE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cum_hazard_t &lt;- exp(patient_factors) * (m_ind_traits[time_step, "diab_dur"]^(a_coef_ukpds_other_ind_traits["rho", health_outcome, 1]) )</w:t>
      </w:r>
    </w:p>
    <w:p w14:paraId="6F110E3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C5A2D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Compute cumulative hazard at the next time step (by adding 1 year to diabetes duration)</w:t>
      </w:r>
    </w:p>
    <w:p w14:paraId="2A989D1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cum_hazard_t1 &lt;- exp(patient_factors) * ((m_ind_traits[time_step, "diab_dur"] + 1)^(a_coef_ukpds_other_ind_traits["rho", health_outcome, 1]) )</w:t>
      </w:r>
    </w:p>
    <w:p w14:paraId="3BCEA26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139A56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transition probability</w:t>
      </w:r>
    </w:p>
    <w:p w14:paraId="1B8B6C0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trans_prob &lt;- 1 - exp(cum_hazard_t - cum_hazard_t1)</w:t>
      </w:r>
    </w:p>
    <w:p w14:paraId="4EBB71C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808B79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Simulate whether the event occurs by comparing with a random uniform value</w:t>
      </w:r>
    </w:p>
    <w:p w14:paraId="517831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event &lt;- trans_prob &gt; runif(1)</w:t>
      </w:r>
    </w:p>
    <w:p w14:paraId="0B17F7C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188320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Return the updated matrix</w:t>
      </w:r>
    </w:p>
    <w:p w14:paraId="50F50A7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return(event)</w:t>
      </w:r>
    </w:p>
    <w:p w14:paraId="68B08AF2" w14:textId="1ACC7ADB"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6DBCC152" w14:textId="77777777" w:rsidR="005855A5" w:rsidRDefault="005855A5" w:rsidP="005855A5">
      <w:pPr>
        <w:pStyle w:val="NoSpacing"/>
        <w:spacing w:line="240" w:lineRule="auto"/>
        <w:rPr>
          <w:rFonts w:ascii="Courier New" w:eastAsia="Courier New" w:hAnsi="Courier New" w:cs="Courier New"/>
          <w:sz w:val="22"/>
          <w:szCs w:val="22"/>
        </w:rPr>
      </w:pPr>
    </w:p>
    <w:p w14:paraId="3F03FD32" w14:textId="77777777" w:rsidR="0064245E" w:rsidRDefault="0064245E" w:rsidP="0064245E">
      <w:pPr>
        <w:spacing w:line="480" w:lineRule="auto"/>
        <w:rPr>
          <w:rFonts w:ascii="Times New Roman" w:hAnsi="Times New Roman" w:cs="Times New Roman"/>
          <w:sz w:val="22"/>
          <w:szCs w:val="22"/>
        </w:rPr>
      </w:pPr>
    </w:p>
    <w:p w14:paraId="1677145F" w14:textId="20E2FCAB" w:rsidR="0064245E" w:rsidRP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t>For events modeled via logistic regression, we follow a similar approach. The linear predictor is calculated using matrix multiplication and added intercept. This value is then transformed using the logistic function to estimate a transition probability, which is again compared against a random uniform draw to determine event occurrence (see Appendix or GitHub for full code).</w:t>
      </w:r>
    </w:p>
    <w:p w14:paraId="5F145401" w14:textId="22BF73D1" w:rsid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t>Using these two base functions—weibull_event and logistic_event—we define a more comprehensive function to simulate all relevant events within a cycle. The UKPDS model distinguishes between incident events (occurring in the current cycle) and historical events (those that occurred previously). As originally designed the UKDPS model randomizes the order in which events are processed in each cycle to avoid order effects. We define a list of events of interest and create associated flags for both current occurrence (e.g., _event) and history (e.g., _hist). At the beginning of each cycle, the event history columns are updated based on prior outcomes. Each event is then simulated using the appropriate modeling approach. Certain events require special handling—for example, myocardial infarction (MI) has sex-specific equations, ulcer is modeled using logistic regression, and amputation depends on ulcer history and allows for recurrence. The event update function returns a matrix of event indicators for each individual per cycle. Below we show snippets of the full code to provide some additional detail for the reader, see the appendix or GitHub for full code.</w:t>
      </w:r>
    </w:p>
    <w:p w14:paraId="3E6E80D0" w14:textId="0226A3FC"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updated health events function</w:t>
      </w:r>
    </w:p>
    <w:p w14:paraId="4F1164F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@param m_ind_traits A matrix containing patient-level data, including health event history.</w:t>
      </w:r>
    </w:p>
    <w:p w14:paraId="695A9B9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@param a_coef_ukpds_ind_traits A coefficient matrix used in Weibull and logistic event calculations.</w:t>
      </w:r>
    </w:p>
    <w:p w14:paraId="540EC29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@param time_step An integer indicating the current time step to update events.</w:t>
      </w:r>
    </w:p>
    <w:p w14:paraId="554D296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0C3A0D8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@return Updated `m_ind_traits` matrix with event and history values updated for the given time step.</w:t>
      </w:r>
    </w:p>
    <w:p w14:paraId="4E5AE69C"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8A81DA7" w14:textId="1F6DB239"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update_health_events &lt;- function(m_ind_traits, a_coef_ukpds_ind_traits, time_step) {</w:t>
      </w:r>
    </w:p>
    <w:p w14:paraId="2486520E" w14:textId="77777777" w:rsidR="0064245E" w:rsidRPr="004B7AA4"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Change w:id="90" w:author="Robert Smith" w:date="2025-05-30T08:54:00Z" w16du:dateUtc="2025-05-30T07:54:00Z">
            <w:rPr>
              <w:rFonts w:ascii="Menlo" w:eastAsiaTheme="majorEastAsia" w:hAnsi="Menlo" w:cs="Menlo"/>
              <w:color w:val="545454"/>
            </w:rPr>
          </w:rPrChange>
        </w:rPr>
      </w:pPr>
      <w:r w:rsidRPr="0064245E">
        <w:rPr>
          <w:rFonts w:ascii="Menlo" w:eastAsiaTheme="majorEastAsia" w:hAnsi="Menlo" w:cs="Menlo"/>
          <w:color w:val="545454"/>
        </w:rPr>
        <w:t xml:space="preserve">  </w:t>
      </w:r>
      <w:r w:rsidRPr="004B7AA4">
        <w:rPr>
          <w:rFonts w:ascii="Menlo" w:eastAsiaTheme="majorEastAsia" w:hAnsi="Menlo" w:cs="Menlo"/>
          <w:color w:val="545454"/>
          <w:lang w:val="fr-FR"/>
          <w:rPrChange w:id="91" w:author="Robert Smith" w:date="2025-05-30T08:54:00Z" w16du:dateUtc="2025-05-30T07:54:00Z">
            <w:rPr>
              <w:rFonts w:ascii="Menlo" w:eastAsiaTheme="majorEastAsia" w:hAnsi="Menlo" w:cs="Menlo"/>
              <w:color w:val="545454"/>
            </w:rPr>
          </w:rPrChange>
        </w:rPr>
        <w:t># Ensure m_ind_traits remains a matrix</w:t>
      </w:r>
    </w:p>
    <w:p w14:paraId="5006BA6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4B7AA4">
        <w:rPr>
          <w:rFonts w:ascii="Menlo" w:eastAsiaTheme="majorEastAsia" w:hAnsi="Menlo" w:cs="Menlo"/>
          <w:color w:val="545454"/>
          <w:lang w:val="fr-FR"/>
          <w:rPrChange w:id="92" w:author="Robert Smith" w:date="2025-05-30T08:54:00Z" w16du:dateUtc="2025-05-30T07:54:00Z">
            <w:rPr>
              <w:rFonts w:ascii="Menlo" w:eastAsiaTheme="majorEastAsia" w:hAnsi="Menlo" w:cs="Menlo"/>
              <w:color w:val="545454"/>
            </w:rPr>
          </w:rPrChange>
        </w:rPr>
        <w:t xml:space="preserve">  </w:t>
      </w:r>
      <w:r w:rsidRPr="0064245E">
        <w:rPr>
          <w:rFonts w:ascii="Menlo" w:eastAsiaTheme="majorEastAsia" w:hAnsi="Menlo" w:cs="Menlo"/>
          <w:color w:val="545454"/>
        </w:rPr>
        <w:t>if (!is.matrix(m_ind_traits)) {</w:t>
      </w:r>
    </w:p>
    <w:p w14:paraId="2D28E6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stop("m_ind_traits must be a matrix.")</w:t>
      </w:r>
    </w:p>
    <w:p w14:paraId="1512CBA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D1C6D5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169B4CA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Initialize event variables and update history</w:t>
      </w:r>
    </w:p>
    <w:p w14:paraId="5ED8059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events &lt;- c("amp", "blindness", "chf", "esrd", "ihd", "mi", "stroke", "ulcer")</w:t>
      </w:r>
    </w:p>
    <w:p w14:paraId="205B862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235D87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create event and history column names once and save each group in a vector</w:t>
      </w:r>
    </w:p>
    <w:p w14:paraId="16BE085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v_event_cols      &lt;- paste0(events, "_event")</w:t>
      </w:r>
    </w:p>
    <w:p w14:paraId="1353245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v_history_cols    &lt;- paste0(events, "_hist")</w:t>
      </w:r>
    </w:p>
    <w:p w14:paraId="77A4CCB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84E05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Update history columns in one vectorized call</w:t>
      </w:r>
    </w:p>
    <w:p w14:paraId="343DD56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m_ind_traits[time_step, v_event_cols] &lt;- 0</w:t>
      </w:r>
    </w:p>
    <w:p w14:paraId="432FE84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m_ind_traits[time_step, v_history_cols] &lt;- pmax(</w:t>
      </w:r>
    </w:p>
    <w:p w14:paraId="1FEE667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m_ind_traits[max(1, time_step - 1), v_history_cols],</w:t>
      </w:r>
    </w:p>
    <w:p w14:paraId="17DE0DC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m_ind_traits[max(1, time_step - 1), v_event_cols] </w:t>
      </w:r>
    </w:p>
    <w:p w14:paraId="3CC301E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02DC64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71B67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157F8C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6F0B0E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m_ind_traits[time_step, "amp_event2"] &lt;- 0</w:t>
      </w:r>
    </w:p>
    <w:p w14:paraId="0ABF855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Randomize event order</w:t>
      </w:r>
    </w:p>
    <w:p w14:paraId="706BBC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randomized_events &lt;- sample(events)</w:t>
      </w:r>
    </w:p>
    <w:p w14:paraId="701AA10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489F92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for (events in randomized_events) {</w:t>
      </w:r>
    </w:p>
    <w:p w14:paraId="2CC360E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if (events == "amp") {</w:t>
      </w:r>
    </w:p>
    <w:p w14:paraId="5E69978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amp1_no_ulcer &lt;- weibull_event(m_ind_traits, a_coef_ukpds_ind_traits, health_outcome = "amp1_no_ulcer", health_event = "amp_event", time_step = time_step)</w:t>
      </w:r>
    </w:p>
    <w:p w14:paraId="13E6B11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amp1_yes_ulcer &lt;- weibull_event(m_ind_traits, a_coef_ukpds_ind_traits, health_outcome = "amp1_yes_ulcer", health_event = "amp_event", time_step = time_step)</w:t>
      </w:r>
    </w:p>
    <w:p w14:paraId="1424AF2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E601EF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m_ind_traits[time_step, "amp_event"] &lt;- (amp1_no_ulcer * (m_ind_traits[time_step, "ulcer_hist"] == 0)) + </w:t>
      </w:r>
    </w:p>
    <w:p w14:paraId="288FF11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(amp1_yes_ulcer * (m_ind_traits[time_step, "ulcer_hist"] == 1)) </w:t>
      </w:r>
    </w:p>
    <w:p w14:paraId="352114F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#ensure that this is a new event</w:t>
      </w:r>
    </w:p>
    <w:p w14:paraId="512EFDA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m_ind_traits[time_step, "amp_event"] &lt;- m_ind_traits[time_step, "amp_event"] * (m_ind_traits[time_step, "amp_hist"] == 0)</w:t>
      </w:r>
    </w:p>
    <w:p w14:paraId="12C513E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D988B6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amp2 &lt;- weibull_event(m_ind_traits, a_coef_ukpds_ind_traits, health_outcome = "amp2", health_event = "amp_event2", time_step = time_step)</w:t>
      </w:r>
    </w:p>
    <w:p w14:paraId="502816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m_ind_traits[time_step, "amp_event2"] &lt;- 0 </w:t>
      </w:r>
    </w:p>
    <w:p w14:paraId="2D064F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m_ind_traits[time_step, "amp_event2"] &lt;- amp2 * (m_ind_traits[time_step, "amp_hist"] == 1)</w:t>
      </w:r>
    </w:p>
    <w:p w14:paraId="6629D96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E85752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F43E4B1"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w:t>
      </w:r>
    </w:p>
    <w:p w14:paraId="6B7835D6" w14:textId="5628B498"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 . .</w:t>
      </w:r>
    </w:p>
    <w:p w14:paraId="13922ED3" w14:textId="1AA94992"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 else if (events == "ulcer") {</w:t>
      </w:r>
    </w:p>
    <w:p w14:paraId="6A1B0E3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m_ind_traits[time_step, "ulcer_event"] &lt;- logistic_event(m_ind_traits, a_coef_ukpds_ind_traits, health_outcome = "ulcer", health_event = "ulcer_event", time_step = time_step)</w:t>
      </w:r>
    </w:p>
    <w:p w14:paraId="2AFC813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m_ind_traits[time_step, "ulcer_event"] &lt;- m_ind_traits[time_step, "ulcer_event"] * (m_ind_traits[time_step, "ulcer_hist"] == 0)</w:t>
      </w:r>
    </w:p>
    <w:p w14:paraId="33F4CCE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1668CA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62F5D8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else {</w:t>
      </w:r>
    </w:p>
    <w:p w14:paraId="4223E2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m_ind_traits[time_step, paste0(events, "_event")] &lt;- weibull_event(m_ind_traits, a_coef_ukpds_ind_traits, health_outcome = events, health_event = paste0(events, "_event"), time_step = time_step)</w:t>
      </w:r>
    </w:p>
    <w:p w14:paraId="75C76F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F1FBDE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m_ind_traits[time_step,  paste0(events, "_event")] &lt;- m_ind_traits[time_step,  paste0(events, "_event")] * (m_ind_traits[time_step,  paste0(events, "_hist")] == 0)</w:t>
      </w:r>
    </w:p>
    <w:p w14:paraId="7FC46EE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DDE773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4A9166B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471DF7C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3B79F2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return(m_ind_traits)</w:t>
      </w:r>
    </w:p>
    <w:p w14:paraId="77CDF913" w14:textId="5A1406C9"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1CA56D4D" w14:textId="77777777" w:rsidR="00CC203A" w:rsidRPr="005855A5" w:rsidRDefault="00CC203A" w:rsidP="005855A5">
      <w:pPr>
        <w:pStyle w:val="NoSpacing"/>
        <w:spacing w:line="240" w:lineRule="auto"/>
        <w:rPr>
          <w:rFonts w:ascii="Courier New" w:eastAsia="Courier New" w:hAnsi="Courier New" w:cs="Courier New"/>
          <w:sz w:val="22"/>
          <w:szCs w:val="22"/>
        </w:rPr>
      </w:pPr>
    </w:p>
    <w:p w14:paraId="3F24EED1" w14:textId="77777777" w:rsidR="005855A5" w:rsidRDefault="005855A5" w:rsidP="005855A5">
      <w:pPr>
        <w:pStyle w:val="NoSpacing"/>
        <w:spacing w:line="240" w:lineRule="auto"/>
        <w:rPr>
          <w:rFonts w:ascii="Courier New" w:eastAsia="Courier New" w:hAnsi="Courier New" w:cs="Courier New"/>
          <w:sz w:val="22"/>
          <w:szCs w:val="22"/>
        </w:rPr>
      </w:pPr>
    </w:p>
    <w:p w14:paraId="6B1BECA5"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44C4CCF2" w14:textId="77777777" w:rsid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t>Mortality in the UKPDS model is modeled using either logistic regression or Gompertz survival models. These follow the same general framework as other events (see Appendix or GitHub for code). To simulate mortality, we define a composite function that integrates both the gompertz_event and logistic_event approaches. The UKPDS mortality model includes four equations, depending on whether the patient experienced an event in the current period and whether they have a history of events. Specifically:</w:t>
      </w:r>
    </w:p>
    <w:p w14:paraId="0029771E" w14:textId="77777777" w:rsidR="0064245E" w:rsidRDefault="0064245E" w:rsidP="0064245E">
      <w:pPr>
        <w:pStyle w:val="ListParagraph"/>
        <w:numPr>
          <w:ilvl w:val="0"/>
          <w:numId w:val="15"/>
        </w:numPr>
        <w:spacing w:line="480" w:lineRule="auto"/>
        <w:rPr>
          <w:rFonts w:ascii="Times New Roman" w:hAnsi="Times New Roman" w:cs="Times New Roman"/>
          <w:sz w:val="22"/>
          <w:szCs w:val="22"/>
        </w:rPr>
      </w:pPr>
      <w:r w:rsidRPr="0064245E">
        <w:rPr>
          <w:rFonts w:ascii="Times New Roman" w:hAnsi="Times New Roman" w:cs="Times New Roman"/>
          <w:sz w:val="22"/>
          <w:szCs w:val="22"/>
        </w:rPr>
        <w:t>If an event occurred during the cycle, mortality is predicted using a logistic model, stratified by whether there was event history.</w:t>
      </w:r>
    </w:p>
    <w:p w14:paraId="5A5EA0B4" w14:textId="5C5D3E3C" w:rsidR="0064245E" w:rsidRPr="0064245E" w:rsidRDefault="0064245E" w:rsidP="0064245E">
      <w:pPr>
        <w:pStyle w:val="ListParagraph"/>
        <w:numPr>
          <w:ilvl w:val="0"/>
          <w:numId w:val="15"/>
        </w:numPr>
        <w:spacing w:line="480" w:lineRule="auto"/>
        <w:rPr>
          <w:rFonts w:ascii="Times New Roman" w:hAnsi="Times New Roman" w:cs="Times New Roman"/>
          <w:sz w:val="22"/>
          <w:szCs w:val="22"/>
        </w:rPr>
      </w:pPr>
      <w:r w:rsidRPr="0064245E">
        <w:rPr>
          <w:rFonts w:ascii="Times New Roman" w:hAnsi="Times New Roman" w:cs="Times New Roman"/>
          <w:sz w:val="22"/>
          <w:szCs w:val="22"/>
        </w:rPr>
        <w:t>If no event occurred, mortality is modeled using Gompertz functions, also stratified by event history.</w:t>
      </w:r>
    </w:p>
    <w:p w14:paraId="5AD6FB1C" w14:textId="77777777" w:rsid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t xml:space="preserve">We create indicator variables to capture event occurrence and history across eight complications. These indicators are then used to route the patient through the appropriate mortality model. Each model returns a mortality probability, which is combined with the indicators to yield a single probability of death. If the </w:t>
      </w:r>
      <w:r w:rsidRPr="0064245E">
        <w:rPr>
          <w:rFonts w:ascii="Times New Roman" w:hAnsi="Times New Roman" w:cs="Times New Roman"/>
          <w:sz w:val="22"/>
          <w:szCs w:val="22"/>
        </w:rPr>
        <w:lastRenderedPageBreak/>
        <w:t>patient died in a prior cycle, this status is carried forward. The function returns whether the patient died in each period.</w:t>
      </w:r>
    </w:p>
    <w:p w14:paraId="1AA2FCF8" w14:textId="734F0358"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mortality function</w:t>
      </w:r>
    </w:p>
    <w:p w14:paraId="62C66E7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@param m_ind_traits A matrix containing patient-level data, including health event history.</w:t>
      </w:r>
    </w:p>
    <w:p w14:paraId="7187CBB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m_other_ind_traits A matrix containing lmabda, rhos and death. </w:t>
      </w:r>
    </w:p>
    <w:p w14:paraId="019E8C6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@param a_coef_ukpds_ind_traits A coefficient matrix used in Gompertz and logistic event calculations.</w:t>
      </w:r>
    </w:p>
    <w:p w14:paraId="3A7C7D4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@param time_step An integer specifying the time step at which mortality should be calculated.</w:t>
      </w:r>
    </w:p>
    <w:p w14:paraId="54DE889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782B344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@return The updated `m_ind_traits` matrix with the mortality status recorded for the specified time step.</w:t>
      </w:r>
    </w:p>
    <w:p w14:paraId="7275AF0A"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2C6DD05C" w14:textId="39404A7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mortality &lt;- function(m_ind_traits, m_other_ind_traits, a_coef_ukpds_ind_traits, time_step) {</w:t>
      </w:r>
    </w:p>
    <w:p w14:paraId="0BDF343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CE3C1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new health event occurrence and prior history</w:t>
      </w:r>
    </w:p>
    <w:p w14:paraId="187CA4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0AEA68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Define events of interest</w:t>
      </w:r>
    </w:p>
    <w:p w14:paraId="47380D3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events &lt;- c("amp", "blindness", "chf", "esrd", "ihd", "mi", "stroke", "ulcer")</w:t>
      </w:r>
    </w:p>
    <w:p w14:paraId="4C5F03D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422474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Create vectors containing events and event-history names:</w:t>
      </w:r>
    </w:p>
    <w:p w14:paraId="6214A31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v_event_cols &lt;- paste0(events, "_event")</w:t>
      </w:r>
    </w:p>
    <w:p w14:paraId="4CC27E3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v_hist_cols  &lt;- paste0(events, "_hist")</w:t>
      </w:r>
    </w:p>
    <w:p w14:paraId="5C70759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15C26D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Get the maximum across those columns, for the given time_step</w:t>
      </w:r>
    </w:p>
    <w:p w14:paraId="274B62D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any new health event</w:t>
      </w:r>
    </w:p>
    <w:p w14:paraId="121BD6A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new_event  &lt;- max(m_ind_traits[time_step, v_event_cols])</w:t>
      </w:r>
    </w:p>
    <w:p w14:paraId="5106AAD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any prior history of health events</w:t>
      </w:r>
    </w:p>
    <w:p w14:paraId="07D5FD9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any_history &lt;- max(m_ind_traits[time_step, v_hist_cols])  </w:t>
      </w:r>
    </w:p>
    <w:p w14:paraId="376D3AE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479959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76CD4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Determine event-history combinations</w:t>
      </w:r>
    </w:p>
    <w:p w14:paraId="25294AE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nhne &lt;- new_event == 0 &amp; any_history == 0  # No history, no event</w:t>
      </w:r>
    </w:p>
    <w:p w14:paraId="3C2BFC8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yhne &lt;- new_event == 0 &amp; any_history == 1  # Yes history, no event</w:t>
      </w:r>
    </w:p>
    <w:p w14:paraId="7E82A04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nhye &lt;- new_event == 1 &amp; any_history == 0  # No history, new event</w:t>
      </w:r>
    </w:p>
    <w:p w14:paraId="744AAA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yhye &lt;- new_event == 1 &amp; any_history == 1  # Yes history, new event</w:t>
      </w:r>
    </w:p>
    <w:p w14:paraId="6F8404D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6BBC97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Mortality calculations using Gompertz and logistic models</w:t>
      </w:r>
    </w:p>
    <w:p w14:paraId="5D2D783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death_nhne &lt;- gompertz_event(m_ind_traits, a_coef_ukpds_ind_traits, health_outcome = "death_nhne", </w:t>
      </w:r>
    </w:p>
    <w:p w14:paraId="346A55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health_event = "death_nhne", time_step = time_step)</w:t>
      </w:r>
    </w:p>
    <w:p w14:paraId="6E641EC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1FD02C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death_yhne &lt;- gompertz_event(m_ind_traits, a_coef_ukpds_ind_traits, health_outcome = "death_yhne", </w:t>
      </w:r>
    </w:p>
    <w:p w14:paraId="32610B6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health_event = "death_yhne", time_step = time_step)</w:t>
      </w:r>
    </w:p>
    <w:p w14:paraId="50001AB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F0E526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death_nhye &lt;- logistic_event(m_ind_traits, a_coef_ukpds_ind_traits, health_outcome = "death_1st_event", </w:t>
      </w:r>
    </w:p>
    <w:p w14:paraId="537AE99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health_event = "death_nhye", time_step = time_step)</w:t>
      </w:r>
    </w:p>
    <w:p w14:paraId="2D5F3E7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9EC061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death_yhye &lt;- logistic_event(m_ind_traits, a_coef_ukpds_ind_traits, health_outcome = "death_yhye", </w:t>
      </w:r>
    </w:p>
    <w:p w14:paraId="2EB2764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health_event = "death_yhye", time_step = time_step)</w:t>
      </w:r>
    </w:p>
    <w:p w14:paraId="0F71289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32DE5D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new mortality status</w:t>
      </w:r>
    </w:p>
    <w:p w14:paraId="12D6640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new_death &lt;- nhne * death_nhne + yhne * death_yhne + nhye * death_nhye + yhye * death_yhye</w:t>
      </w:r>
    </w:p>
    <w:p w14:paraId="45C870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58A4D2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Update the mortality status in the matrix for the given time step</w:t>
      </w:r>
    </w:p>
    <w:p w14:paraId="15BF076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m_other_ind_traits[time_step, "death"] &lt;- new_death + m_other_ind_traits[max(time_step - 1, 1), "death"]</w:t>
      </w:r>
    </w:p>
    <w:p w14:paraId="5C8B7DF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E6B4EA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return(m_other_ind_traits)</w:t>
      </w:r>
    </w:p>
    <w:p w14:paraId="177BE926" w14:textId="15B90761"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1D45D256" w14:textId="77777777" w:rsidR="0064245E" w:rsidRDefault="0064245E" w:rsidP="0064245E">
      <w:pPr>
        <w:spacing w:line="480" w:lineRule="auto"/>
        <w:rPr>
          <w:rFonts w:ascii="Times New Roman" w:hAnsi="Times New Roman" w:cs="Times New Roman"/>
          <w:sz w:val="22"/>
          <w:szCs w:val="22"/>
        </w:rPr>
      </w:pPr>
    </w:p>
    <w:p w14:paraId="55D2C112" w14:textId="3A2CFB43" w:rsidR="005855A5"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t>With all key functions now defined, we are ready to run the full simulation for one patient at a time. For each patient, we initialize their baseline traits and carry forward any time-invariant characteristics across all cycles</w:t>
      </w:r>
      <w:r>
        <w:rPr>
          <w:rFonts w:ascii="Times New Roman" w:hAnsi="Times New Roman" w:cs="Times New Roman"/>
          <w:sz w:val="22"/>
          <w:szCs w:val="22"/>
        </w:rPr>
        <w:t xml:space="preserve"> (ie rows)</w:t>
      </w:r>
      <w:r w:rsidRPr="00CC203A">
        <w:rPr>
          <w:rFonts w:ascii="Times New Roman" w:hAnsi="Times New Roman" w:cs="Times New Roman"/>
          <w:sz w:val="22"/>
          <w:szCs w:val="22"/>
        </w:rPr>
        <w:t>. Within each cycle, we update predictable time-varying characteristics (e.g., age, diabetes duration), simulate clinical events and mortality, and update biomarkers. Once the patient’s trajectory is complete, we calculate their costs and QALYs and summarize their outcomes into a single row, which is added to the final dataset of simulated patients.</w:t>
      </w:r>
      <w:r w:rsidR="0064245E">
        <w:rPr>
          <w:rFonts w:ascii="Times New Roman" w:hAnsi="Times New Roman" w:cs="Times New Roman"/>
          <w:sz w:val="22"/>
          <w:szCs w:val="22"/>
        </w:rPr>
        <w:t xml:space="preserve"> Code of the patient loop</w:t>
      </w:r>
    </w:p>
    <w:p w14:paraId="4B651ED1" w14:textId="7556D194" w:rsidR="1C11DF87" w:rsidRDefault="1C11DF87" w:rsidP="01848A41">
      <w:pPr>
        <w:pStyle w:val="NoSpacing"/>
        <w:spacing w:line="240" w:lineRule="auto"/>
        <w:rPr>
          <w:rFonts w:ascii="Times New Roman" w:hAnsi="Times New Roman" w:cs="Times New Roman"/>
          <w:sz w:val="22"/>
          <w:szCs w:val="22"/>
        </w:rPr>
      </w:pPr>
    </w:p>
    <w:p w14:paraId="4589D2B7" w14:textId="6ECDE1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for (patient in 1:250000)  {</w:t>
      </w:r>
    </w:p>
    <w:p w14:paraId="7CA311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#create a patient population </w:t>
      </w:r>
    </w:p>
    <w:p w14:paraId="16DCF52C" w14:textId="77777777" w:rsidR="0064245E" w:rsidRPr="004B7AA4"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lang w:val="fr-FR"/>
          <w:rPrChange w:id="93" w:author="Robert Smith" w:date="2025-05-30T08:54:00Z" w16du:dateUtc="2025-05-30T07:54:00Z">
            <w:rPr>
              <w:rStyle w:val="co"/>
              <w:rFonts w:ascii="Menlo" w:eastAsiaTheme="majorEastAsia" w:hAnsi="Menlo" w:cs="Menlo"/>
              <w:color w:val="545454"/>
            </w:rPr>
          </w:rPrChange>
        </w:rPr>
      </w:pPr>
      <w:r w:rsidRPr="004B7AA4">
        <w:rPr>
          <w:rStyle w:val="co"/>
          <w:rFonts w:ascii="Menlo" w:eastAsiaTheme="majorEastAsia" w:hAnsi="Menlo" w:cs="Menlo"/>
          <w:color w:val="545454"/>
          <w:lang w:val="fr-FR"/>
          <w:rPrChange w:id="94" w:author="Robert Smith" w:date="2025-05-30T08:54:00Z" w16du:dateUtc="2025-05-30T07:54:00Z">
            <w:rPr>
              <w:rStyle w:val="co"/>
              <w:rFonts w:ascii="Menlo" w:eastAsiaTheme="majorEastAsia" w:hAnsi="Menlo" w:cs="Menlo"/>
              <w:color w:val="545454"/>
            </w:rPr>
          </w:rPrChange>
        </w:rPr>
        <w:t>m_ind_traits &lt;- initialize_patients(patient, ukpds_pop, m_ind_traits)</w:t>
      </w:r>
    </w:p>
    <w:p w14:paraId="36F7ACEC" w14:textId="77777777" w:rsidR="0064245E" w:rsidRPr="004B7AA4"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lang w:val="fr-FR"/>
          <w:rPrChange w:id="95" w:author="Robert Smith" w:date="2025-05-30T08:54:00Z" w16du:dateUtc="2025-05-30T07:54:00Z">
            <w:rPr>
              <w:rStyle w:val="co"/>
              <w:rFonts w:ascii="Menlo" w:eastAsiaTheme="majorEastAsia" w:hAnsi="Menlo" w:cs="Menlo"/>
              <w:color w:val="545454"/>
            </w:rPr>
          </w:rPrChange>
        </w:rPr>
      </w:pPr>
    </w:p>
    <w:p w14:paraId="35B6663D" w14:textId="743BD8C3"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#part of the initialization process</w:t>
      </w:r>
    </w:p>
    <w:p w14:paraId="317CF00D" w14:textId="56B1ABC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m_other_ind_traits[1, "death"]&lt;-0</w:t>
      </w:r>
    </w:p>
    <w:p w14:paraId="6B190075"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2111FDEA" w14:textId="26000DAA"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carry forward time invariant characteristics </w:t>
      </w:r>
    </w:p>
    <w:p w14:paraId="4A46AFA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 ,"age_diag"]&lt;-m_ind_traits[1 ,"age_diag"]</w:t>
      </w:r>
    </w:p>
    <w:p w14:paraId="14CD9BF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 ,"black"]&lt;-m_ind_traits[1 ,"black"]</w:t>
      </w:r>
    </w:p>
    <w:p w14:paraId="2EE54E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 ,"indian"  ]&lt;-m_ind_traits[1 ,"indian"]</w:t>
      </w:r>
    </w:p>
    <w:p w14:paraId="2DF094E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 ,"female" ]&lt;-m_ind_traits[1,"female" ]</w:t>
      </w:r>
    </w:p>
    <w:p w14:paraId="018D3A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 ,"smoke"]&lt;- m_ind_traits[1,"smoke"]</w:t>
      </w:r>
    </w:p>
    <w:p w14:paraId="220F351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4616C22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722387F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for (time_step in 1:num_cycles) {</w:t>
      </w:r>
    </w:p>
    <w:p w14:paraId="58231BB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55EB1C5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lastRenderedPageBreak/>
        <w:t xml:space="preserve">  m_other_ind_traits[time_step,"death"]&lt;-m_other_ind_traits[max(time_step-1,1),"death"]</w:t>
      </w:r>
    </w:p>
    <w:p w14:paraId="37ABF04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m_other_ind_traits[time_step,"lambda"]&lt;-1</w:t>
      </w:r>
    </w:p>
    <w:p w14:paraId="5A2EB5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m_other_ind_traits[time_step,"rho"]&lt;- 1</w:t>
      </w:r>
    </w:p>
    <w:p w14:paraId="4D08294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4D23C95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m_ind_traits[time_step,"age"]&lt;-m_ind_traits[max(1,time_step-1),"age"] +1</w:t>
      </w:r>
    </w:p>
    <w:p w14:paraId="70EF7B1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m_ind_traits[time_step,"diab_dur"]&lt;-m_ind_traits[max(1,time_step-1),"diab_dur"]+1    </w:t>
      </w:r>
    </w:p>
    <w:p w14:paraId="2E534BC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m_ind_traits[time_step,"diab_dur_log"]&lt;- (log(m_ind_traits[time_step,"diab_dur"]))</w:t>
      </w:r>
    </w:p>
    <w:p w14:paraId="4C8EB9F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1A819DD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7991EC4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 ready to simulate </w:t>
      </w:r>
    </w:p>
    <w:p w14:paraId="6E22DE3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 event prediction at t</w:t>
      </w:r>
    </w:p>
    <w:p w14:paraId="4AB5116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 &lt;- update_health_events(m_ind_traits, a_coef_ukpds_ind_traits, time_step = time_step)</w:t>
      </w:r>
    </w:p>
    <w:p w14:paraId="1F6928E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 mortality prediction at t</w:t>
      </w:r>
    </w:p>
    <w:p w14:paraId="2054191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5554418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m_other_ind_traits &lt;- mortality(m_ind_traits, m_other_ind_traits, a_coef_ukpds_ind_traits, time_step = time_step)</w:t>
      </w:r>
    </w:p>
    <w:p w14:paraId="1C62C9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#predict the risk factors for the next cycle (t+1) </w:t>
      </w:r>
    </w:p>
    <w:p w14:paraId="14DE33C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2B7530A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m_ind_traits&lt;- update_all_biomarkers(m_ind_traits, a_coef_ukpds_ind_traits, time_step = time_step, next_row = time_step+1) </w:t>
      </w:r>
    </w:p>
    <w:p w14:paraId="05D17CE0" w14:textId="0D19F84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Style w:val="co"/>
          <w:rFonts w:ascii="Menlo" w:eastAsiaTheme="majorEastAsia" w:hAnsi="Menlo" w:cs="Menlo"/>
          <w:color w:val="545454"/>
        </w:rPr>
        <w:t xml:space="preserve"> </w:t>
      </w:r>
    </w:p>
    <w:p w14:paraId="2439B7E0"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r>
        <w:rPr>
          <w:rFonts w:ascii="Menlo" w:eastAsiaTheme="majorEastAsia" w:hAnsi="Menlo" w:cs="Menlo"/>
          <w:color w:val="545454"/>
        </w:rPr>
        <w:t xml:space="preserve"> </w:t>
      </w:r>
      <w:r w:rsidRPr="0064245E">
        <w:rPr>
          <w:rFonts w:ascii="Menlo" w:eastAsiaTheme="majorEastAsia" w:hAnsi="Menlo" w:cs="Menlo"/>
          <w:color w:val="545454"/>
        </w:rPr>
        <w:t xml:space="preserve"> </w:t>
      </w:r>
    </w:p>
    <w:p w14:paraId="20C220EF"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7359465" w14:textId="554FE0D1"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m_ind_traits_new &lt;- m_ind_traits[-nrow(m_ind_traits), ]  </w:t>
      </w:r>
    </w:p>
    <w:p w14:paraId="2D8A9DE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24F06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m_summary &lt;- matrix(   </w:t>
      </w:r>
    </w:p>
    <w:p w14:paraId="3CAC809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 </w:t>
      </w:r>
    </w:p>
    <w:p w14:paraId="40CD894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nrow = length(cycles), </w:t>
      </w:r>
    </w:p>
    <w:p w14:paraId="2817542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ncol = 4,   </w:t>
      </w:r>
    </w:p>
    <w:p w14:paraId="22038E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dimnames = list(cycles,column_names)  </w:t>
      </w:r>
    </w:p>
    <w:p w14:paraId="7D71DE1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w:t>
      </w:r>
    </w:p>
    <w:p w14:paraId="1461E35D"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m_summary &lt;- m_summary[-nrow(m_summary), ]</w:t>
      </w:r>
    </w:p>
    <w:p w14:paraId="7291845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9DEB5C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 assign costs and qalys</w:t>
      </w:r>
    </w:p>
    <w:p w14:paraId="0A5C138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8727A8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patient_summary_file[patient,"cost"]&lt;-sum(m_summary[,"cost"])</w:t>
      </w:r>
    </w:p>
    <w:p w14:paraId="1AD2C23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patient_summary_file[patient,"disc_costs"]&lt;-sum(m_summary[,"disc_costs"])</w:t>
      </w:r>
    </w:p>
    <w:p w14:paraId="22709A0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patient_summary_file[patient,"qalys"]&lt;-sum(m_summary[,"qalys"])</w:t>
      </w:r>
    </w:p>
    <w:p w14:paraId="54D202A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patient_summary_file[patient,"disc_qalys"]&lt;-sum(m_summary[,"disc_qalys"])</w:t>
      </w:r>
    </w:p>
    <w:p w14:paraId="50B04FE1" w14:textId="17BC3056"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1D202BA5"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1B176F9"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p>
    <w:p w14:paraId="76A1574E" w14:textId="5D25E173" w:rsidR="1C11DF87" w:rsidRDefault="1C11DF87" w:rsidP="01848A41">
      <w:pPr>
        <w:pStyle w:val="NoSpacing"/>
        <w:spacing w:line="240" w:lineRule="auto"/>
        <w:rPr>
          <w:rFonts w:ascii="Times New Roman" w:hAnsi="Times New Roman" w:cs="Times New Roman"/>
          <w:sz w:val="22"/>
          <w:szCs w:val="22"/>
        </w:rPr>
      </w:pPr>
    </w:p>
    <w:p w14:paraId="17D23C3E" w14:textId="67345347" w:rsidR="32205800" w:rsidRDefault="32205800" w:rsidP="32205800">
      <w:pPr>
        <w:spacing w:line="480" w:lineRule="auto"/>
        <w:rPr>
          <w:rFonts w:ascii="Times New Roman" w:hAnsi="Times New Roman" w:cs="Times New Roman"/>
          <w:sz w:val="22"/>
          <w:szCs w:val="22"/>
        </w:rPr>
      </w:pPr>
    </w:p>
    <w:p w14:paraId="019C5C71" w14:textId="107FC5CB" w:rsidR="0D072EA4" w:rsidRPr="0064245E" w:rsidRDefault="0D072EA4" w:rsidP="32205800">
      <w:pPr>
        <w:spacing w:line="480" w:lineRule="auto"/>
        <w:rPr>
          <w:rFonts w:ascii="Times New Roman" w:hAnsi="Times New Roman" w:cs="Times New Roman"/>
          <w:b/>
          <w:bCs/>
          <w:sz w:val="22"/>
          <w:szCs w:val="22"/>
        </w:rPr>
      </w:pPr>
      <w:r w:rsidRPr="0064245E">
        <w:rPr>
          <w:rFonts w:ascii="Times New Roman" w:hAnsi="Times New Roman" w:cs="Times New Roman"/>
          <w:b/>
          <w:bCs/>
          <w:sz w:val="22"/>
          <w:szCs w:val="22"/>
        </w:rPr>
        <w:t xml:space="preserve">Running a Population </w:t>
      </w:r>
      <w:r w:rsidR="7FC44027" w:rsidRPr="0064245E">
        <w:rPr>
          <w:rFonts w:ascii="Times New Roman" w:hAnsi="Times New Roman" w:cs="Times New Roman"/>
          <w:b/>
          <w:bCs/>
          <w:sz w:val="22"/>
          <w:szCs w:val="22"/>
        </w:rPr>
        <w:t>Simultaneously</w:t>
      </w:r>
      <w:r w:rsidRPr="0064245E">
        <w:rPr>
          <w:rFonts w:ascii="Times New Roman" w:hAnsi="Times New Roman" w:cs="Times New Roman"/>
          <w:b/>
          <w:bCs/>
          <w:sz w:val="22"/>
          <w:szCs w:val="22"/>
        </w:rPr>
        <w:t xml:space="preserve"> Through a Model, </w:t>
      </w:r>
      <w:r w:rsidR="24299715" w:rsidRPr="0064245E">
        <w:rPr>
          <w:rFonts w:ascii="Times New Roman" w:hAnsi="Times New Roman" w:cs="Times New Roman"/>
          <w:b/>
          <w:bCs/>
          <w:sz w:val="22"/>
          <w:szCs w:val="22"/>
        </w:rPr>
        <w:t>A Cube Approach (3-dimensional array)</w:t>
      </w:r>
    </w:p>
    <w:p w14:paraId="09E4A5AA" w14:textId="52C8EF4B"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lastRenderedPageBreak/>
        <w:t xml:space="preserve">The previous approach mirrors how many health economists initially learn to build microsimulation models—running one patient at a time—similar to traditional Markov cohort modeling in Excel. </w:t>
      </w:r>
      <w:r w:rsidR="0064245E">
        <w:rPr>
          <w:rFonts w:ascii="Times New Roman" w:hAnsi="Times New Roman" w:cs="Times New Roman"/>
          <w:sz w:val="22"/>
          <w:szCs w:val="22"/>
        </w:rPr>
        <w:t>Consistent with prior research, w</w:t>
      </w:r>
      <w:r w:rsidRPr="00CC203A">
        <w:rPr>
          <w:rFonts w:ascii="Times New Roman" w:hAnsi="Times New Roman" w:cs="Times New Roman"/>
          <w:sz w:val="22"/>
          <w:szCs w:val="22"/>
        </w:rPr>
        <w:t xml:space="preserve">e now demonstrate how to improve simulation speed by leveraging R’s vectorization capabilities. Rather than simulating one individual at a time, we process the entire cohort simultaneously—conceptually, like many </w:t>
      </w:r>
      <w:r w:rsidR="0064245E">
        <w:rPr>
          <w:rFonts w:ascii="Times New Roman" w:hAnsi="Times New Roman" w:cs="Times New Roman"/>
          <w:sz w:val="22"/>
          <w:szCs w:val="22"/>
        </w:rPr>
        <w:t xml:space="preserve">joyful </w:t>
      </w:r>
      <w:r w:rsidRPr="00CC203A">
        <w:rPr>
          <w:rFonts w:ascii="Times New Roman" w:hAnsi="Times New Roman" w:cs="Times New Roman"/>
          <w:sz w:val="22"/>
          <w:szCs w:val="22"/>
        </w:rPr>
        <w:t xml:space="preserve">individuals </w:t>
      </w:r>
      <w:r w:rsidR="0064245E">
        <w:rPr>
          <w:rFonts w:ascii="Times New Roman" w:hAnsi="Times New Roman" w:cs="Times New Roman"/>
          <w:sz w:val="22"/>
          <w:szCs w:val="22"/>
        </w:rPr>
        <w:t>skipping</w:t>
      </w:r>
      <w:r w:rsidRPr="00CC203A">
        <w:rPr>
          <w:rFonts w:ascii="Times New Roman" w:hAnsi="Times New Roman" w:cs="Times New Roman"/>
          <w:sz w:val="22"/>
          <w:szCs w:val="22"/>
        </w:rPr>
        <w:t xml:space="preserve"> across a field together, hand in hand</w:t>
      </w:r>
      <w:r w:rsidR="0064245E">
        <w:rPr>
          <w:rFonts w:ascii="Times New Roman" w:hAnsi="Times New Roman" w:cs="Times New Roman"/>
          <w:sz w:val="22"/>
          <w:szCs w:val="22"/>
        </w:rPr>
        <w:t xml:space="preserve"> singing “We are the world”</w:t>
      </w:r>
      <w:r w:rsidRPr="00CC203A">
        <w:rPr>
          <w:rFonts w:ascii="Times New Roman" w:hAnsi="Times New Roman" w:cs="Times New Roman"/>
          <w:sz w:val="22"/>
          <w:szCs w:val="22"/>
        </w:rPr>
        <w:t>.</w:t>
      </w:r>
    </w:p>
    <w:p w14:paraId="3E028BE6" w14:textId="5F95B13E"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To accomplish this, we restructure the </w:t>
      </w:r>
      <w:r w:rsidR="0064245E">
        <w:rPr>
          <w:rFonts w:ascii="Times New Roman" w:hAnsi="Times New Roman" w:cs="Times New Roman"/>
          <w:sz w:val="22"/>
          <w:szCs w:val="22"/>
        </w:rPr>
        <w:t>population matrix to an array. Now, columns still represent variables, but</w:t>
      </w:r>
      <w:r w:rsidRPr="00CC203A">
        <w:rPr>
          <w:rFonts w:ascii="Times New Roman" w:hAnsi="Times New Roman" w:cs="Times New Roman"/>
          <w:sz w:val="22"/>
          <w:szCs w:val="22"/>
        </w:rPr>
        <w:t xml:space="preserve"> rows represent </w:t>
      </w:r>
      <w:r w:rsidR="0064245E" w:rsidRPr="00CC203A">
        <w:rPr>
          <w:rFonts w:ascii="Times New Roman" w:hAnsi="Times New Roman" w:cs="Times New Roman"/>
          <w:sz w:val="22"/>
          <w:szCs w:val="22"/>
        </w:rPr>
        <w:t>individuals,</w:t>
      </w:r>
      <w:r w:rsidRPr="00CC203A">
        <w:rPr>
          <w:rFonts w:ascii="Times New Roman" w:hAnsi="Times New Roman" w:cs="Times New Roman"/>
          <w:sz w:val="22"/>
          <w:szCs w:val="22"/>
        </w:rPr>
        <w:t xml:space="preserve"> and time progresses across slices of a three-dimensional array.</w:t>
      </w:r>
      <w:r>
        <w:rPr>
          <w:rStyle w:val="FootnoteReference"/>
          <w:rFonts w:ascii="Times New Roman" w:hAnsi="Times New Roman" w:cs="Times New Roman"/>
          <w:sz w:val="22"/>
          <w:szCs w:val="22"/>
        </w:rPr>
        <w:footnoteReference w:id="3"/>
      </w:r>
      <w:r>
        <w:rPr>
          <w:rFonts w:ascii="Times New Roman" w:hAnsi="Times New Roman" w:cs="Times New Roman"/>
          <w:sz w:val="22"/>
          <w:szCs w:val="22"/>
        </w:rPr>
        <w:t xml:space="preserve"> </w:t>
      </w:r>
      <w:r w:rsidRPr="00CC203A">
        <w:rPr>
          <w:rFonts w:ascii="Times New Roman" w:hAnsi="Times New Roman" w:cs="Times New Roman"/>
          <w:sz w:val="22"/>
          <w:szCs w:val="22"/>
        </w:rPr>
        <w:t>This shift dramatically improves computational efficiency and scalability, with only minimal modifications to the underlying code.</w:t>
      </w:r>
    </w:p>
    <w:p w14:paraId="60410152" w14:textId="27A84F88"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As in the prior approach, we begin by loading the coefficient array, patient dataset, and defining simulation parameters. We then create a 3D array: columns correspond to model variables, rows to individuals, and slices to time cycles. This array is separated into time-varying and time-invariant components.</w:t>
      </w:r>
      <w:r w:rsidR="0064245E">
        <w:rPr>
          <w:rFonts w:ascii="Times New Roman" w:hAnsi="Times New Roman" w:cs="Times New Roman"/>
          <w:sz w:val="22"/>
          <w:szCs w:val="22"/>
        </w:rPr>
        <w:t xml:space="preserve"> The primary change is creating an array instead of a matrix, using the same variables we have already created: </w:t>
      </w:r>
    </w:p>
    <w:tbl>
      <w:tblPr>
        <w:tblStyle w:val="TableGrid"/>
        <w:tblW w:w="9625" w:type="dxa"/>
        <w:tblLook w:val="04A0" w:firstRow="1" w:lastRow="0" w:firstColumn="1" w:lastColumn="0" w:noHBand="0" w:noVBand="1"/>
      </w:tblPr>
      <w:tblGrid>
        <w:gridCol w:w="4675"/>
        <w:gridCol w:w="4950"/>
      </w:tblGrid>
      <w:tr w:rsidR="0064245E" w14:paraId="46CB266A" w14:textId="77777777" w:rsidTr="0064245E">
        <w:tc>
          <w:tcPr>
            <w:tcW w:w="4675" w:type="dxa"/>
          </w:tcPr>
          <w:p w14:paraId="55ABC953" w14:textId="42D554E6" w:rsidR="0064245E" w:rsidRDefault="0064245E" w:rsidP="00CC203A">
            <w:pPr>
              <w:spacing w:line="480" w:lineRule="auto"/>
              <w:rPr>
                <w:rFonts w:ascii="Times New Roman" w:hAnsi="Times New Roman" w:cs="Times New Roman"/>
              </w:rPr>
            </w:pPr>
            <w:r>
              <w:rPr>
                <w:rFonts w:ascii="Times New Roman" w:hAnsi="Times New Roman" w:cs="Times New Roman"/>
              </w:rPr>
              <w:t>One at a time approach</w:t>
            </w:r>
          </w:p>
        </w:tc>
        <w:tc>
          <w:tcPr>
            <w:tcW w:w="4950" w:type="dxa"/>
          </w:tcPr>
          <w:p w14:paraId="3A576BB1" w14:textId="4749930C" w:rsidR="0064245E" w:rsidRDefault="0064245E" w:rsidP="00CC203A">
            <w:pPr>
              <w:spacing w:line="480" w:lineRule="auto"/>
              <w:rPr>
                <w:rFonts w:ascii="Times New Roman" w:hAnsi="Times New Roman" w:cs="Times New Roman"/>
              </w:rPr>
            </w:pPr>
            <w:r>
              <w:rPr>
                <w:rFonts w:ascii="Times New Roman" w:hAnsi="Times New Roman" w:cs="Times New Roman"/>
              </w:rPr>
              <w:t>Vectorized approach</w:t>
            </w:r>
          </w:p>
        </w:tc>
      </w:tr>
      <w:tr w:rsidR="0064245E" w14:paraId="7BC63476" w14:textId="77777777" w:rsidTr="0064245E">
        <w:tc>
          <w:tcPr>
            <w:tcW w:w="4675" w:type="dxa"/>
          </w:tcPr>
          <w:p w14:paraId="4CE9B020"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Create </w:t>
            </w:r>
            <w:r>
              <w:rPr>
                <w:rFonts w:ascii="Menlo" w:eastAsiaTheme="majorEastAsia" w:hAnsi="Menlo" w:cs="Menlo"/>
                <w:color w:val="545454"/>
              </w:rPr>
              <w:t>matrix</w:t>
            </w:r>
            <w:r w:rsidRPr="0064245E">
              <w:rPr>
                <w:rFonts w:ascii="Menlo" w:eastAsiaTheme="majorEastAsia" w:hAnsi="Menlo" w:cs="Menlo"/>
                <w:color w:val="545454"/>
              </w:rPr>
              <w:t xml:space="preserve"> with columns for each variable</w:t>
            </w:r>
            <w:r>
              <w:rPr>
                <w:rFonts w:ascii="Menlo" w:eastAsiaTheme="majorEastAsia" w:hAnsi="Menlo" w:cs="Menlo"/>
                <w:color w:val="545454"/>
              </w:rPr>
              <w:t xml:space="preserve"> and a</w:t>
            </w:r>
            <w:r w:rsidRPr="0064245E">
              <w:rPr>
                <w:rFonts w:ascii="Menlo" w:eastAsiaTheme="majorEastAsia" w:hAnsi="Menlo" w:cs="Menlo"/>
                <w:color w:val="545454"/>
              </w:rPr>
              <w:t xml:space="preserve"> row for each </w:t>
            </w:r>
            <w:r>
              <w:rPr>
                <w:rFonts w:ascii="Menlo" w:eastAsiaTheme="majorEastAsia" w:hAnsi="Menlo" w:cs="Menlo"/>
                <w:color w:val="545454"/>
              </w:rPr>
              <w:t>cycle</w:t>
            </w:r>
          </w:p>
          <w:p w14:paraId="144BC5FB"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C16932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m</w:t>
            </w:r>
            <w:r w:rsidRPr="0064245E">
              <w:rPr>
                <w:rFonts w:ascii="Menlo" w:eastAsiaTheme="majorEastAsia" w:hAnsi="Menlo" w:cs="Menlo"/>
                <w:color w:val="545454"/>
              </w:rPr>
              <w:t xml:space="preserve">_all_ind_traits &lt;- </w:t>
            </w:r>
            <w:r>
              <w:rPr>
                <w:rFonts w:ascii="Menlo" w:eastAsiaTheme="majorEastAsia" w:hAnsi="Menlo" w:cs="Menlo"/>
                <w:color w:val="545454"/>
              </w:rPr>
              <w:t>matrix</w:t>
            </w:r>
            <w:r w:rsidRPr="0064245E">
              <w:rPr>
                <w:rFonts w:ascii="Menlo" w:eastAsiaTheme="majorEastAsia" w:hAnsi="Menlo" w:cs="Menlo"/>
                <w:color w:val="545454"/>
              </w:rPr>
              <w:t xml:space="preserve">(   </w:t>
            </w:r>
          </w:p>
          <w:p w14:paraId="4917ABE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 </w:t>
            </w:r>
          </w:p>
          <w:p w14:paraId="2C2AEFB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nrow = length(cycles), </w:t>
            </w:r>
          </w:p>
          <w:p w14:paraId="063A68A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ncol = n_coef_names,   </w:t>
            </w:r>
          </w:p>
          <w:p w14:paraId="09CD216A" w14:textId="4EE9B9BE"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dimnames = list(v_cycle_nms,v_coef_names)  </w:t>
            </w:r>
          </w:p>
          <w:p w14:paraId="7A8D846D" w14:textId="384A5C41"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tc>
        <w:tc>
          <w:tcPr>
            <w:tcW w:w="4950" w:type="dxa"/>
          </w:tcPr>
          <w:p w14:paraId="435DF789" w14:textId="003D7F29"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Create AN ARRAY with columns for each variable, row for each person, and a </w:t>
            </w:r>
          </w:p>
          <w:p w14:paraId="06EE1BB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slice for each period</w:t>
            </w:r>
          </w:p>
          <w:p w14:paraId="77A9DFE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a_all_ind_traits &lt;- array(   </w:t>
            </w:r>
          </w:p>
          <w:p w14:paraId="4AFF38AB" w14:textId="77777777" w:rsidR="0064245E" w:rsidRPr="004B7AA4"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it-IT"/>
                <w:rPrChange w:id="96" w:author="Robert Smith" w:date="2025-05-30T08:54:00Z" w16du:dateUtc="2025-05-30T07:54:00Z">
                  <w:rPr>
                    <w:rFonts w:ascii="Menlo" w:eastAsiaTheme="majorEastAsia" w:hAnsi="Menlo" w:cs="Menlo"/>
                    <w:color w:val="545454"/>
                  </w:rPr>
                </w:rPrChange>
              </w:rPr>
            </w:pPr>
            <w:r w:rsidRPr="0064245E">
              <w:rPr>
                <w:rFonts w:ascii="Menlo" w:eastAsiaTheme="majorEastAsia" w:hAnsi="Menlo" w:cs="Menlo"/>
                <w:color w:val="545454"/>
              </w:rPr>
              <w:t xml:space="preserve">  </w:t>
            </w:r>
            <w:r w:rsidRPr="004B7AA4">
              <w:rPr>
                <w:rFonts w:ascii="Menlo" w:eastAsiaTheme="majorEastAsia" w:hAnsi="Menlo" w:cs="Menlo"/>
                <w:color w:val="545454"/>
                <w:lang w:val="it-IT"/>
                <w:rPrChange w:id="97" w:author="Robert Smith" w:date="2025-05-30T08:54:00Z" w16du:dateUtc="2025-05-30T07:54:00Z">
                  <w:rPr>
                    <w:rFonts w:ascii="Menlo" w:eastAsiaTheme="majorEastAsia" w:hAnsi="Menlo" w:cs="Menlo"/>
                    <w:color w:val="545454"/>
                  </w:rPr>
                </w:rPrChange>
              </w:rPr>
              <w:t xml:space="preserve">data = NA, </w:t>
            </w:r>
          </w:p>
          <w:p w14:paraId="3C2DE84A" w14:textId="77777777" w:rsidR="0064245E" w:rsidRPr="004B7AA4"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it-IT"/>
                <w:rPrChange w:id="98" w:author="Robert Smith" w:date="2025-05-30T08:54:00Z" w16du:dateUtc="2025-05-30T07:54:00Z">
                  <w:rPr>
                    <w:rFonts w:ascii="Menlo" w:eastAsiaTheme="majorEastAsia" w:hAnsi="Menlo" w:cs="Menlo"/>
                    <w:color w:val="545454"/>
                  </w:rPr>
                </w:rPrChange>
              </w:rPr>
            </w:pPr>
            <w:r w:rsidRPr="004B7AA4">
              <w:rPr>
                <w:rFonts w:ascii="Menlo" w:eastAsiaTheme="majorEastAsia" w:hAnsi="Menlo" w:cs="Menlo"/>
                <w:color w:val="545454"/>
                <w:lang w:val="it-IT"/>
                <w:rPrChange w:id="99" w:author="Robert Smith" w:date="2025-05-30T08:54:00Z" w16du:dateUtc="2025-05-30T07:54:00Z">
                  <w:rPr>
                    <w:rFonts w:ascii="Menlo" w:eastAsiaTheme="majorEastAsia" w:hAnsi="Menlo" w:cs="Menlo"/>
                    <w:color w:val="545454"/>
                  </w:rPr>
                </w:rPrChange>
              </w:rPr>
              <w:t xml:space="preserve">  dim = c(num_i, n_coef, num_cycles + 1),</w:t>
            </w:r>
          </w:p>
          <w:p w14:paraId="221E3439" w14:textId="7EFFD990"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4B7AA4">
              <w:rPr>
                <w:rFonts w:ascii="Menlo" w:eastAsiaTheme="majorEastAsia" w:hAnsi="Menlo" w:cs="Menlo"/>
                <w:color w:val="545454"/>
                <w:lang w:val="it-IT"/>
                <w:rPrChange w:id="100" w:author="Robert Smith" w:date="2025-05-30T08:54:00Z" w16du:dateUtc="2025-05-30T07:54:00Z">
                  <w:rPr>
                    <w:rFonts w:ascii="Menlo" w:eastAsiaTheme="majorEastAsia" w:hAnsi="Menlo" w:cs="Menlo"/>
                    <w:color w:val="545454"/>
                  </w:rPr>
                </w:rPrChange>
              </w:rPr>
              <w:t xml:space="preserve">  </w:t>
            </w:r>
            <w:r w:rsidRPr="0064245E">
              <w:rPr>
                <w:rFonts w:ascii="Menlo" w:eastAsiaTheme="majorEastAsia" w:hAnsi="Menlo" w:cs="Menlo"/>
                <w:color w:val="545454"/>
              </w:rPr>
              <w:t xml:space="preserve">dimnames = list(v_ids, v_coef_names , v_cycle_nms )  </w:t>
            </w:r>
          </w:p>
        </w:tc>
      </w:tr>
    </w:tbl>
    <w:p w14:paraId="14E99FC7" w14:textId="411D87A1" w:rsidR="0064245E" w:rsidRDefault="008C3309" w:rsidP="00CC203A">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 xml:space="preserve">Additionally, instead of using the </w:t>
      </w:r>
      <w:r w:rsidRPr="008C3309">
        <w:rPr>
          <w:rFonts w:ascii="Menlo" w:eastAsiaTheme="majorEastAsia" w:hAnsi="Menlo" w:cs="Menlo"/>
          <w:color w:val="545454"/>
        </w:rPr>
        <w:t xml:space="preserve">initialize_patients </w:t>
      </w:r>
      <w:r>
        <w:rPr>
          <w:rFonts w:ascii="Times New Roman" w:hAnsi="Times New Roman" w:cs="Times New Roman"/>
          <w:sz w:val="22"/>
          <w:szCs w:val="22"/>
        </w:rPr>
        <w:t xml:space="preserve">function, we fill the time 0 of the patient trace. </w:t>
      </w:r>
    </w:p>
    <w:p w14:paraId="2948F1C8" w14:textId="6FF5800B"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r w:rsidRPr="008C3309">
        <w:rPr>
          <w:rFonts w:ascii="Menlo" w:eastAsiaTheme="majorEastAsia" w:hAnsi="Menlo" w:cs="Menlo"/>
          <w:color w:val="545454"/>
        </w:rPr>
        <w:t xml:space="preserve"> Fill patient trace </w:t>
      </w:r>
    </w:p>
    <w:p w14:paraId="6E704FE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First confirm all trait names in m_ukpds_pop and a_all_ind_traits match</w:t>
      </w:r>
    </w:p>
    <w:p w14:paraId="65B677B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stopifnot(</w:t>
      </w:r>
    </w:p>
    <w:p w14:paraId="241B415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all(dimnames(a_all_ind_traits)[[2]] %in% colnames(m_ukpds_pop))</w:t>
      </w:r>
    </w:p>
    <w:p w14:paraId="44A626E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352F61A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Identify m_ukpds_pop columns with time-invariant data</w:t>
      </w:r>
    </w:p>
    <w:p w14:paraId="75C14509" w14:textId="77777777" w:rsidR="008C3309" w:rsidRPr="004B7AA4"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Change w:id="101" w:author="Robert Smith" w:date="2025-05-30T08:54:00Z" w16du:dateUtc="2025-05-30T07:54:00Z">
            <w:rPr>
              <w:rFonts w:ascii="Menlo" w:eastAsiaTheme="majorEastAsia" w:hAnsi="Menlo" w:cs="Menlo"/>
              <w:color w:val="545454"/>
            </w:rPr>
          </w:rPrChange>
        </w:rPr>
      </w:pPr>
      <w:r w:rsidRPr="004B7AA4">
        <w:rPr>
          <w:rFonts w:ascii="Menlo" w:eastAsiaTheme="majorEastAsia" w:hAnsi="Menlo" w:cs="Menlo"/>
          <w:color w:val="545454"/>
          <w:lang w:val="fr-FR"/>
          <w:rPrChange w:id="102" w:author="Robert Smith" w:date="2025-05-30T08:54:00Z" w16du:dateUtc="2025-05-30T07:54:00Z">
            <w:rPr>
              <w:rFonts w:ascii="Menlo" w:eastAsiaTheme="majorEastAsia" w:hAnsi="Menlo" w:cs="Menlo"/>
              <w:color w:val="545454"/>
            </w:rPr>
          </w:rPrChange>
        </w:rPr>
        <w:t>v_t_invar_col_nms &lt;- grep(</w:t>
      </w:r>
    </w:p>
    <w:p w14:paraId="12826B86"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4B7AA4">
        <w:rPr>
          <w:rFonts w:ascii="Menlo" w:eastAsiaTheme="majorEastAsia" w:hAnsi="Menlo" w:cs="Menlo"/>
          <w:color w:val="545454"/>
          <w:lang w:val="fr-FR"/>
          <w:rPrChange w:id="103" w:author="Robert Smith" w:date="2025-05-30T08:54:00Z" w16du:dateUtc="2025-05-30T07:54:00Z">
            <w:rPr>
              <w:rFonts w:ascii="Menlo" w:eastAsiaTheme="majorEastAsia" w:hAnsi="Menlo" w:cs="Menlo"/>
              <w:color w:val="545454"/>
            </w:rPr>
          </w:rPrChange>
        </w:rPr>
        <w:t xml:space="preserve">  </w:t>
      </w:r>
      <w:r w:rsidRPr="008C3309">
        <w:rPr>
          <w:rFonts w:ascii="Menlo" w:eastAsiaTheme="majorEastAsia" w:hAnsi="Menlo" w:cs="Menlo"/>
          <w:color w:val="545454"/>
        </w:rPr>
        <w:t>pattern = "^age_diag$|^black$|^indian$|^female$|^smoke$|_first$",</w:t>
      </w:r>
    </w:p>
    <w:p w14:paraId="3063B3E5" w14:textId="77777777" w:rsidR="008C3309" w:rsidRPr="004B7AA4"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Change w:id="104" w:author="Robert Smith" w:date="2025-05-30T08:54:00Z" w16du:dateUtc="2025-05-30T07:54:00Z">
            <w:rPr>
              <w:rFonts w:ascii="Menlo" w:eastAsiaTheme="majorEastAsia" w:hAnsi="Menlo" w:cs="Menlo"/>
              <w:color w:val="545454"/>
            </w:rPr>
          </w:rPrChange>
        </w:rPr>
      </w:pPr>
      <w:r w:rsidRPr="008C3309">
        <w:rPr>
          <w:rFonts w:ascii="Menlo" w:eastAsiaTheme="majorEastAsia" w:hAnsi="Menlo" w:cs="Menlo"/>
          <w:color w:val="545454"/>
        </w:rPr>
        <w:t xml:space="preserve">  </w:t>
      </w:r>
      <w:r w:rsidRPr="004B7AA4">
        <w:rPr>
          <w:rFonts w:ascii="Menlo" w:eastAsiaTheme="majorEastAsia" w:hAnsi="Menlo" w:cs="Menlo"/>
          <w:color w:val="545454"/>
          <w:lang w:val="fr-FR"/>
          <w:rPrChange w:id="105" w:author="Robert Smith" w:date="2025-05-30T08:54:00Z" w16du:dateUtc="2025-05-30T07:54:00Z">
            <w:rPr>
              <w:rFonts w:ascii="Menlo" w:eastAsiaTheme="majorEastAsia" w:hAnsi="Menlo" w:cs="Menlo"/>
              <w:color w:val="545454"/>
            </w:rPr>
          </w:rPrChange>
        </w:rPr>
        <w:t xml:space="preserve">x = colnames(m_ukpds_pop), </w:t>
      </w:r>
    </w:p>
    <w:p w14:paraId="7BF9253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4B7AA4">
        <w:rPr>
          <w:rFonts w:ascii="Menlo" w:eastAsiaTheme="majorEastAsia" w:hAnsi="Menlo" w:cs="Menlo"/>
          <w:color w:val="545454"/>
          <w:lang w:val="fr-FR"/>
          <w:rPrChange w:id="106" w:author="Robert Smith" w:date="2025-05-30T08:54:00Z" w16du:dateUtc="2025-05-30T07:54:00Z">
            <w:rPr>
              <w:rFonts w:ascii="Menlo" w:eastAsiaTheme="majorEastAsia" w:hAnsi="Menlo" w:cs="Menlo"/>
              <w:color w:val="545454"/>
            </w:rPr>
          </w:rPrChange>
        </w:rPr>
        <w:t xml:space="preserve">  </w:t>
      </w:r>
      <w:r w:rsidRPr="008C3309">
        <w:rPr>
          <w:rFonts w:ascii="Menlo" w:eastAsiaTheme="majorEastAsia" w:hAnsi="Menlo" w:cs="Menlo"/>
          <w:color w:val="545454"/>
        </w:rPr>
        <w:t>ignore.case = FALSE,</w:t>
      </w:r>
    </w:p>
    <w:p w14:paraId="2015A4B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value = TRUE</w:t>
      </w:r>
    </w:p>
    <w:p w14:paraId="795C01EC"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59C2C2F4"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Identify m_ukpds_pop columns with time-varying data</w:t>
      </w:r>
    </w:p>
    <w:p w14:paraId="1FBDED06"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v_t_var_col_nms &lt;- setdiff(</w:t>
      </w:r>
    </w:p>
    <w:p w14:paraId="543AC59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dimnames(a_all_ind_traits)[[2]], v_t_invar_col_nms</w:t>
      </w:r>
    </w:p>
    <w:p w14:paraId="6DBBE7F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5CBF811E"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a_all_ind_traits[, v_t_var_col_nms, 1] &lt;- m_ukpds_pop[</w:t>
      </w:r>
    </w:p>
    <w:p w14:paraId="39C93C2F" w14:textId="77777777" w:rsidR="008C3309" w:rsidRPr="004B7AA4"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Change w:id="107" w:author="Robert Smith" w:date="2025-05-30T08:54:00Z" w16du:dateUtc="2025-05-30T07:54:00Z">
            <w:rPr>
              <w:rFonts w:ascii="Menlo" w:eastAsiaTheme="majorEastAsia" w:hAnsi="Menlo" w:cs="Menlo"/>
              <w:color w:val="545454"/>
            </w:rPr>
          </w:rPrChange>
        </w:rPr>
      </w:pPr>
      <w:r w:rsidRPr="008C3309">
        <w:rPr>
          <w:rFonts w:ascii="Menlo" w:eastAsiaTheme="majorEastAsia" w:hAnsi="Menlo" w:cs="Menlo"/>
          <w:color w:val="545454"/>
        </w:rPr>
        <w:t xml:space="preserve">  </w:t>
      </w:r>
      <w:r w:rsidRPr="004B7AA4">
        <w:rPr>
          <w:rFonts w:ascii="Menlo" w:eastAsiaTheme="majorEastAsia" w:hAnsi="Menlo" w:cs="Menlo"/>
          <w:color w:val="545454"/>
          <w:lang w:val="fr-FR"/>
          <w:rPrChange w:id="108" w:author="Robert Smith" w:date="2025-05-30T08:54:00Z" w16du:dateUtc="2025-05-30T07:54:00Z">
            <w:rPr>
              <w:rFonts w:ascii="Menlo" w:eastAsiaTheme="majorEastAsia" w:hAnsi="Menlo" w:cs="Menlo"/>
              <w:color w:val="545454"/>
            </w:rPr>
          </w:rPrChange>
        </w:rPr>
        <w:t>, v_t_var_col_nms, drop = FALSE</w:t>
      </w:r>
    </w:p>
    <w:p w14:paraId="78169A3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1626D9DE"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a_all_ind_traits[, v_t_invar_col_nms, ] &lt;- m_ukpds_pop[</w:t>
      </w:r>
    </w:p>
    <w:p w14:paraId="6B80E1C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v_t_invar_col_nms, drop = FALSE</w:t>
      </w:r>
    </w:p>
    <w:p w14:paraId="4A63729A"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643064D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2F98B531"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break array up into stuff individual traits</w:t>
      </w:r>
    </w:p>
    <w:p w14:paraId="106BD7A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a_ind_traits &lt;- a_all_ind_traits[,1:62,] </w:t>
      </w:r>
    </w:p>
    <w:p w14:paraId="143D7DCF"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remaining array that captures lambda, rho and death</w:t>
      </w:r>
    </w:p>
    <w:p w14:paraId="16103B01" w14:textId="77777777" w:rsid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a_other_ind_traits &lt;- a_all_ind_traits[,63:65,] </w:t>
      </w:r>
    </w:p>
    <w:p w14:paraId="64A8C11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5EF15D92" w14:textId="77777777" w:rsidR="0064245E" w:rsidRPr="00CC203A" w:rsidRDefault="0064245E" w:rsidP="00CC203A">
      <w:pPr>
        <w:spacing w:line="480" w:lineRule="auto"/>
        <w:rPr>
          <w:rFonts w:ascii="Times New Roman" w:hAnsi="Times New Roman" w:cs="Times New Roman"/>
          <w:sz w:val="22"/>
          <w:szCs w:val="22"/>
        </w:rPr>
      </w:pPr>
    </w:p>
    <w:p w14:paraId="0326CD19" w14:textId="23417724"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Next, we redefine the biomarker, event, and mortality functions. These functions perform the same calculations as before, but now operate across the entire cohort in parallel, taking advantage of R’s strengths in vectorized computation</w:t>
      </w:r>
      <w:r>
        <w:rPr>
          <w:rStyle w:val="FootnoteReference"/>
          <w:rFonts w:ascii="Times New Roman" w:hAnsi="Times New Roman" w:cs="Times New Roman"/>
          <w:sz w:val="22"/>
          <w:szCs w:val="22"/>
        </w:rPr>
        <w:footnoteReference w:id="4"/>
      </w:r>
      <w:r>
        <w:rPr>
          <w:rFonts w:ascii="Times New Roman" w:hAnsi="Times New Roman" w:cs="Times New Roman"/>
          <w:sz w:val="22"/>
          <w:szCs w:val="22"/>
        </w:rPr>
        <w:t xml:space="preserve">. </w:t>
      </w:r>
      <w:r w:rsidR="006F216F">
        <w:rPr>
          <w:rFonts w:ascii="Times New Roman" w:hAnsi="Times New Roman" w:cs="Times New Roman"/>
          <w:sz w:val="22"/>
          <w:szCs w:val="22"/>
        </w:rPr>
        <w:t xml:space="preserve">Let us compare the biomarker function in the one-at-a-time to the vectorized version. The primary difference in the vectorized version is that we pre-specify in the function's arguments which slice of the patient trace we are passing to the function. This reduces the amount of data passed back and forth and increases the speed of the computation. Outside of this, the 2 </w:t>
      </w:r>
      <w:r w:rsidR="006F216F">
        <w:rPr>
          <w:rFonts w:ascii="Times New Roman" w:hAnsi="Times New Roman" w:cs="Times New Roman"/>
          <w:sz w:val="22"/>
          <w:szCs w:val="22"/>
        </w:rPr>
        <w:lastRenderedPageBreak/>
        <w:t xml:space="preserve">functions are identical with the exception that the vectorized version returns a matrix instead of a single value. Other functions can be examined in the Appendix and on GitHub.  </w:t>
      </w:r>
    </w:p>
    <w:tbl>
      <w:tblPr>
        <w:tblStyle w:val="TableGrid"/>
        <w:tblW w:w="9625" w:type="dxa"/>
        <w:tblLook w:val="04A0" w:firstRow="1" w:lastRow="0" w:firstColumn="1" w:lastColumn="0" w:noHBand="0" w:noVBand="1"/>
      </w:tblPr>
      <w:tblGrid>
        <w:gridCol w:w="4912"/>
        <w:gridCol w:w="4912"/>
      </w:tblGrid>
      <w:tr w:rsidR="006F216F" w14:paraId="34463DD4" w14:textId="77777777" w:rsidTr="00F07144">
        <w:tc>
          <w:tcPr>
            <w:tcW w:w="4675" w:type="dxa"/>
          </w:tcPr>
          <w:p w14:paraId="1097B672" w14:textId="77777777" w:rsidR="006F216F" w:rsidRDefault="006F216F" w:rsidP="00F07144">
            <w:pPr>
              <w:spacing w:line="480" w:lineRule="auto"/>
              <w:rPr>
                <w:rFonts w:ascii="Times New Roman" w:hAnsi="Times New Roman" w:cs="Times New Roman"/>
              </w:rPr>
            </w:pPr>
            <w:r>
              <w:rPr>
                <w:rFonts w:ascii="Times New Roman" w:hAnsi="Times New Roman" w:cs="Times New Roman"/>
              </w:rPr>
              <w:t>One at a time approach</w:t>
            </w:r>
          </w:p>
        </w:tc>
        <w:tc>
          <w:tcPr>
            <w:tcW w:w="4950" w:type="dxa"/>
          </w:tcPr>
          <w:p w14:paraId="273EEE3C" w14:textId="77777777" w:rsidR="006F216F" w:rsidRDefault="006F216F" w:rsidP="00F07144">
            <w:pPr>
              <w:spacing w:line="480" w:lineRule="auto"/>
              <w:rPr>
                <w:rFonts w:ascii="Times New Roman" w:hAnsi="Times New Roman" w:cs="Times New Roman"/>
              </w:rPr>
            </w:pPr>
            <w:r>
              <w:rPr>
                <w:rFonts w:ascii="Times New Roman" w:hAnsi="Times New Roman" w:cs="Times New Roman"/>
              </w:rPr>
              <w:t>Vectorized approach</w:t>
            </w:r>
          </w:p>
        </w:tc>
      </w:tr>
      <w:tr w:rsidR="006F216F" w14:paraId="1AECA410" w14:textId="77777777" w:rsidTr="00F07144">
        <w:tc>
          <w:tcPr>
            <w:tcW w:w="4675" w:type="dxa"/>
          </w:tcPr>
          <w:p w14:paraId="19FC140E" w14:textId="77777777" w:rsid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biomarker &lt;- function(</w:t>
            </w:r>
          </w:p>
          <w:p w14:paraId="769A2949" w14:textId="77777777" w:rsid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m_ind_traits, </w:t>
            </w:r>
          </w:p>
          <w:p w14:paraId="132ECB4F" w14:textId="77777777" w:rsid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a_coef_ukpds_ind_traits, </w:t>
            </w:r>
          </w:p>
          <w:p w14:paraId="053A5DDC" w14:textId="77777777" w:rsid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biomarker_eq,  </w:t>
            </w:r>
          </w:p>
          <w:p w14:paraId="2B2F7154"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time_step) {</w:t>
            </w:r>
          </w:p>
          <w:p w14:paraId="561B6407"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
          <w:p w14:paraId="73D94971"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 Calculate patient-specific factors using model coefficients and patient data</w:t>
            </w:r>
          </w:p>
          <w:p w14:paraId="71E35947"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updated_biomarker &lt;- (m_ind_traits[max(1,time_step-1),] %*%  a_coef_ukpds_ind_traits[,  biomarker_eq, 1] + </w:t>
            </w:r>
          </w:p>
          <w:p w14:paraId="39E4E1EB"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a_coef_ukpds_other_ind_traits["lambda",  biomarker_eq, 1] )</w:t>
            </w:r>
          </w:p>
          <w:p w14:paraId="1CBBC838"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
          <w:p w14:paraId="6AFCC9A2"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return(updated_biomarker)</w:t>
            </w:r>
          </w:p>
          <w:p w14:paraId="4C7D8FF6" w14:textId="7ED03C04" w:rsidR="006F216F" w:rsidRPr="0064245E"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w:t>
            </w:r>
          </w:p>
        </w:tc>
        <w:tc>
          <w:tcPr>
            <w:tcW w:w="4950" w:type="dxa"/>
          </w:tcPr>
          <w:p w14:paraId="62095C41"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biomarker &lt;- function(</w:t>
            </w:r>
          </w:p>
          <w:p w14:paraId="1C25087A"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m_ind_traits,</w:t>
            </w:r>
          </w:p>
          <w:p w14:paraId="53C2E226"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a_coef_ukpds_ind_traits,</w:t>
            </w:r>
          </w:p>
          <w:p w14:paraId="766A9DA0"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a_coef_ukpds_other_ind_traits,</w:t>
            </w:r>
          </w:p>
          <w:p w14:paraId="732DEA73"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biomarker_eq) {</w:t>
            </w:r>
          </w:p>
          <w:p w14:paraId="43882A33"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
          <w:p w14:paraId="59C7BA12"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 Calculate patient-specific factors using model coefficients and patient data</w:t>
            </w:r>
          </w:p>
          <w:p w14:paraId="5E3A32AF"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m_updated_biomarker &lt;- m_ind_traits %*%</w:t>
            </w:r>
          </w:p>
          <w:p w14:paraId="79B73DDC"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a_coef_ukpds_ind_traits[, biomarker_eq, 1] +</w:t>
            </w:r>
          </w:p>
          <w:p w14:paraId="05CD1C68"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a_coef_ukpds_other_ind_traits["lambda", biomarker_eq, 1]</w:t>
            </w:r>
          </w:p>
          <w:p w14:paraId="28C78272"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
          <w:p w14:paraId="08E41FE4"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return(m_updated_biomarker)</w:t>
            </w:r>
          </w:p>
          <w:p w14:paraId="0AD7FC09" w14:textId="78957D7D" w:rsidR="006F216F" w:rsidRPr="0064245E"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w:t>
            </w:r>
          </w:p>
        </w:tc>
      </w:tr>
    </w:tbl>
    <w:p w14:paraId="72D1D67B" w14:textId="0F84B6BA" w:rsidR="006F216F" w:rsidRDefault="006F216F" w:rsidP="00CC203A">
      <w:pPr>
        <w:spacing w:line="480" w:lineRule="auto"/>
        <w:rPr>
          <w:rFonts w:ascii="Times New Roman" w:hAnsi="Times New Roman" w:cs="Times New Roman"/>
          <w:sz w:val="22"/>
          <w:szCs w:val="22"/>
        </w:rPr>
      </w:pPr>
      <w:r>
        <w:rPr>
          <w:rFonts w:ascii="Times New Roman" w:hAnsi="Times New Roman" w:cs="Times New Roman"/>
          <w:sz w:val="22"/>
          <w:szCs w:val="22"/>
        </w:rPr>
        <w:t xml:space="preserve">Finally, the actual simulation is now simpler. Previously, the simulation consisted of an outer patient look and an inner time loop. Now the simulation has been able to shed the outer loop and only needs to loop through time (see Appendix for the full code). </w:t>
      </w:r>
    </w:p>
    <w:p w14:paraId="7C28EB0C" w14:textId="77777777" w:rsidR="00CC203A" w:rsidRDefault="00CC203A" w:rsidP="32205800">
      <w:pPr>
        <w:spacing w:line="480" w:lineRule="auto"/>
        <w:rPr>
          <w:rFonts w:ascii="Times New Roman" w:hAnsi="Times New Roman" w:cs="Times New Roman"/>
          <w:sz w:val="22"/>
          <w:szCs w:val="22"/>
        </w:rPr>
      </w:pPr>
    </w:p>
    <w:p w14:paraId="7F9FBCDA" w14:textId="631A03D3" w:rsidR="24299715" w:rsidRPr="006F216F" w:rsidRDefault="24299715" w:rsidP="32205800">
      <w:pPr>
        <w:spacing w:line="480" w:lineRule="auto"/>
        <w:rPr>
          <w:rFonts w:ascii="Times New Roman" w:hAnsi="Times New Roman" w:cs="Times New Roman"/>
          <w:b/>
          <w:bCs/>
          <w:sz w:val="22"/>
          <w:szCs w:val="22"/>
        </w:rPr>
      </w:pPr>
      <w:r w:rsidRPr="006F216F">
        <w:rPr>
          <w:rFonts w:ascii="Times New Roman" w:hAnsi="Times New Roman" w:cs="Times New Roman"/>
          <w:b/>
          <w:bCs/>
          <w:sz w:val="22"/>
          <w:szCs w:val="22"/>
        </w:rPr>
        <w:t xml:space="preserve">Improving the Speed of the Model </w:t>
      </w:r>
      <w:r w:rsidR="006F216F">
        <w:rPr>
          <w:rFonts w:ascii="Times New Roman" w:hAnsi="Times New Roman" w:cs="Times New Roman"/>
          <w:b/>
          <w:bCs/>
          <w:sz w:val="22"/>
          <w:szCs w:val="22"/>
        </w:rPr>
        <w:t>b</w:t>
      </w:r>
      <w:r w:rsidR="006F216F" w:rsidRPr="006F216F">
        <w:rPr>
          <w:rFonts w:ascii="Times New Roman" w:hAnsi="Times New Roman" w:cs="Times New Roman"/>
          <w:b/>
          <w:bCs/>
          <w:sz w:val="22"/>
          <w:szCs w:val="22"/>
        </w:rPr>
        <w:t xml:space="preserve">y </w:t>
      </w:r>
      <w:r w:rsidR="4641F227" w:rsidRPr="006F216F">
        <w:rPr>
          <w:rFonts w:ascii="Times New Roman" w:hAnsi="Times New Roman" w:cs="Times New Roman"/>
          <w:b/>
          <w:bCs/>
          <w:sz w:val="22"/>
          <w:szCs w:val="22"/>
        </w:rPr>
        <w:t>Judicious</w:t>
      </w:r>
      <w:r w:rsidRPr="006F216F">
        <w:rPr>
          <w:rFonts w:ascii="Times New Roman" w:hAnsi="Times New Roman" w:cs="Times New Roman"/>
          <w:b/>
          <w:bCs/>
          <w:sz w:val="22"/>
          <w:szCs w:val="22"/>
        </w:rPr>
        <w:t xml:space="preserve"> </w:t>
      </w:r>
      <w:r w:rsidR="006F216F">
        <w:rPr>
          <w:rFonts w:ascii="Times New Roman" w:hAnsi="Times New Roman" w:cs="Times New Roman"/>
          <w:b/>
          <w:bCs/>
          <w:sz w:val="22"/>
          <w:szCs w:val="22"/>
        </w:rPr>
        <w:t>U</w:t>
      </w:r>
      <w:r w:rsidRPr="006F216F">
        <w:rPr>
          <w:rFonts w:ascii="Times New Roman" w:hAnsi="Times New Roman" w:cs="Times New Roman"/>
          <w:b/>
          <w:bCs/>
          <w:sz w:val="22"/>
          <w:szCs w:val="22"/>
        </w:rPr>
        <w:t>s</w:t>
      </w:r>
      <w:r w:rsidR="006F216F" w:rsidRPr="006F216F">
        <w:rPr>
          <w:rFonts w:ascii="Times New Roman" w:hAnsi="Times New Roman" w:cs="Times New Roman"/>
          <w:b/>
          <w:bCs/>
          <w:sz w:val="22"/>
          <w:szCs w:val="22"/>
        </w:rPr>
        <w:t>e of</w:t>
      </w:r>
      <w:r w:rsidRPr="006F216F">
        <w:rPr>
          <w:rFonts w:ascii="Times New Roman" w:hAnsi="Times New Roman" w:cs="Times New Roman"/>
          <w:b/>
          <w:bCs/>
          <w:sz w:val="22"/>
          <w:szCs w:val="22"/>
        </w:rPr>
        <w:t xml:space="preserve"> </w:t>
      </w:r>
      <w:del w:id="109" w:author="Robert Smith" w:date="2025-05-30T09:34:00Z" w16du:dateUtc="2025-05-30T08:34:00Z">
        <w:r w:rsidRPr="006F216F" w:rsidDel="00F16D66">
          <w:rPr>
            <w:rFonts w:ascii="Times New Roman" w:hAnsi="Times New Roman" w:cs="Times New Roman"/>
            <w:b/>
            <w:bCs/>
            <w:sz w:val="22"/>
            <w:szCs w:val="22"/>
          </w:rPr>
          <w:delText>RCPP</w:delText>
        </w:r>
      </w:del>
      <w:ins w:id="110" w:author="Robert Smith" w:date="2025-05-30T09:34:00Z" w16du:dateUtc="2025-05-30T08:34:00Z">
        <w:r w:rsidR="00F16D66">
          <w:rPr>
            <w:rFonts w:ascii="Times New Roman" w:hAnsi="Times New Roman" w:cs="Times New Roman"/>
            <w:b/>
            <w:bCs/>
            <w:sz w:val="22"/>
            <w:szCs w:val="22"/>
          </w:rPr>
          <w:t>C++</w:t>
        </w:r>
      </w:ins>
    </w:p>
    <w:p w14:paraId="17B9089F" w14:textId="6BF01946" w:rsidR="00CC203A" w:rsidRPr="00CC203A" w:rsidRDefault="00F16D66" w:rsidP="00CC203A">
      <w:pPr>
        <w:spacing w:line="480" w:lineRule="auto"/>
        <w:rPr>
          <w:rFonts w:ascii="Times New Roman" w:hAnsi="Times New Roman" w:cs="Times New Roman"/>
          <w:sz w:val="22"/>
          <w:szCs w:val="22"/>
        </w:rPr>
      </w:pPr>
      <w:ins w:id="111" w:author="Robert Smith" w:date="2025-05-30T09:35:00Z">
        <w:r w:rsidRPr="00F16D66">
          <w:rPr>
            <w:rFonts w:ascii="Times New Roman" w:hAnsi="Times New Roman" w:cs="Times New Roman"/>
            <w:sz w:val="22"/>
            <w:szCs w:val="22"/>
          </w:rPr>
          <w:t>After developing our R-based simulation, we investigated potential performance gains by implementing key functions in C++.</w:t>
        </w:r>
      </w:ins>
      <w:del w:id="112" w:author="Robert Smith" w:date="2025-05-30T09:35:00Z" w16du:dateUtc="2025-05-30T08:35:00Z">
        <w:r w:rsidR="00CC203A" w:rsidRPr="00CC203A" w:rsidDel="00F16D66">
          <w:rPr>
            <w:rFonts w:ascii="Times New Roman" w:hAnsi="Times New Roman" w:cs="Times New Roman"/>
            <w:sz w:val="22"/>
            <w:szCs w:val="22"/>
          </w:rPr>
          <w:delText>After building our R-based simulation, we next explore whether computational performance can be further improved using C++.</w:delText>
        </w:r>
      </w:del>
      <w:r w:rsidR="00CC203A" w:rsidRPr="00CC203A">
        <w:rPr>
          <w:rFonts w:ascii="Times New Roman" w:hAnsi="Times New Roman" w:cs="Times New Roman"/>
          <w:sz w:val="22"/>
          <w:szCs w:val="22"/>
        </w:rPr>
        <w:t xml:space="preserve"> In R, this is commonly achieved using the Rcpp package, which allows developers to write and call C++ code from within R</w:t>
      </w:r>
      <w:ins w:id="113" w:author="Robert Smith" w:date="2025-05-30T09:33:00Z" w16du:dateUtc="2025-05-30T08:33:00Z">
        <w:r>
          <w:rPr>
            <w:rFonts w:ascii="Times New Roman" w:hAnsi="Times New Roman" w:cs="Times New Roman"/>
            <w:sz w:val="22"/>
            <w:szCs w:val="22"/>
          </w:rPr>
          <w:t xml:space="preserve"> [</w:t>
        </w:r>
        <w:commentRangeStart w:id="114"/>
        <w:r>
          <w:rPr>
            <w:rFonts w:ascii="Times New Roman" w:hAnsi="Times New Roman" w:cs="Times New Roman"/>
            <w:sz w:val="22"/>
            <w:szCs w:val="22"/>
          </w:rPr>
          <w:t>ref</w:t>
        </w:r>
        <w:commentRangeEnd w:id="114"/>
        <w:r>
          <w:rPr>
            <w:rStyle w:val="CommentReference"/>
          </w:rPr>
          <w:commentReference w:id="114"/>
        </w:r>
        <w:r>
          <w:rPr>
            <w:rFonts w:ascii="Times New Roman" w:hAnsi="Times New Roman" w:cs="Times New Roman"/>
            <w:sz w:val="22"/>
            <w:szCs w:val="22"/>
          </w:rPr>
          <w:t>]</w:t>
        </w:r>
      </w:ins>
      <w:r w:rsidR="00CC203A" w:rsidRPr="00CC203A">
        <w:rPr>
          <w:rFonts w:ascii="Times New Roman" w:hAnsi="Times New Roman" w:cs="Times New Roman"/>
          <w:sz w:val="22"/>
          <w:szCs w:val="22"/>
        </w:rPr>
        <w:t>. For matrix operations, we use the RcppArmadillo extension, which provides a fast and flexible interface to the Armadillo linear algebra library</w:t>
      </w:r>
      <w:ins w:id="115" w:author="Robert Smith" w:date="2025-05-30T09:34:00Z" w16du:dateUtc="2025-05-30T08:34:00Z">
        <w:r>
          <w:rPr>
            <w:rFonts w:ascii="Times New Roman" w:hAnsi="Times New Roman" w:cs="Times New Roman"/>
            <w:sz w:val="22"/>
            <w:szCs w:val="22"/>
          </w:rPr>
          <w:t xml:space="preserve"> [</w:t>
        </w:r>
        <w:commentRangeStart w:id="116"/>
        <w:r>
          <w:rPr>
            <w:rFonts w:ascii="Times New Roman" w:hAnsi="Times New Roman" w:cs="Times New Roman"/>
            <w:sz w:val="22"/>
            <w:szCs w:val="22"/>
          </w:rPr>
          <w:t>ref</w:t>
        </w:r>
        <w:commentRangeEnd w:id="116"/>
        <w:r>
          <w:rPr>
            <w:rStyle w:val="CommentReference"/>
          </w:rPr>
          <w:commentReference w:id="116"/>
        </w:r>
        <w:r>
          <w:rPr>
            <w:rFonts w:ascii="Times New Roman" w:hAnsi="Times New Roman" w:cs="Times New Roman"/>
            <w:sz w:val="22"/>
            <w:szCs w:val="22"/>
          </w:rPr>
          <w:t>]</w:t>
        </w:r>
      </w:ins>
      <w:r w:rsidR="00CC203A" w:rsidRPr="00CC203A">
        <w:rPr>
          <w:rFonts w:ascii="Times New Roman" w:hAnsi="Times New Roman" w:cs="Times New Roman"/>
          <w:sz w:val="22"/>
          <w:szCs w:val="22"/>
        </w:rPr>
        <w:t>.</w:t>
      </w:r>
    </w:p>
    <w:p w14:paraId="703A466A" w14:textId="6EB2A961" w:rsidR="006F216F" w:rsidRDefault="00CC203A" w:rsidP="006F216F">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Rcpp is the most widely used framework for integrating C++ with R, offering a balance between performance and usability. Rather than evaluating C++ expressions directly, we focus on converting entire R functions into C++ equivalents, allowing us to benchmark and compare performance. </w:t>
      </w:r>
      <w:ins w:id="117" w:author="Robert Smith" w:date="2025-05-30T09:36:00Z">
        <w:r w:rsidR="00531263" w:rsidRPr="00531263">
          <w:rPr>
            <w:rFonts w:ascii="Times New Roman" w:hAnsi="Times New Roman" w:cs="Times New Roman"/>
            <w:sz w:val="22"/>
            <w:szCs w:val="22"/>
          </w:rPr>
          <w:t xml:space="preserve">If performance </w:t>
        </w:r>
        <w:r w:rsidR="00531263" w:rsidRPr="00531263">
          <w:rPr>
            <w:rFonts w:ascii="Times New Roman" w:hAnsi="Times New Roman" w:cs="Times New Roman"/>
            <w:sz w:val="22"/>
            <w:szCs w:val="22"/>
          </w:rPr>
          <w:lastRenderedPageBreak/>
          <w:t>gains are substantial, the C++ version may be preferred; otherwise, retaining the R implementation facilitates easier review and debugging.</w:t>
        </w:r>
      </w:ins>
      <w:del w:id="118" w:author="Robert Smith" w:date="2025-05-30T09:36:00Z" w16du:dateUtc="2025-05-30T08:36:00Z">
        <w:r w:rsidRPr="00CC203A" w:rsidDel="00531263">
          <w:rPr>
            <w:rFonts w:ascii="Times New Roman" w:hAnsi="Times New Roman" w:cs="Times New Roman"/>
            <w:sz w:val="22"/>
            <w:szCs w:val="22"/>
          </w:rPr>
          <w:delText>If there is a meaningful speed improvement, we recommend adopting the C++ version; otherwise, maintaining the function in R is typically preferable for ease of review and debugging.</w:delText>
        </w:r>
      </w:del>
      <w:r w:rsidR="006F216F">
        <w:rPr>
          <w:rFonts w:ascii="Times New Roman" w:hAnsi="Times New Roman" w:cs="Times New Roman"/>
          <w:sz w:val="22"/>
          <w:szCs w:val="22"/>
        </w:rPr>
        <w:t xml:space="preserve"> </w:t>
      </w:r>
    </w:p>
    <w:p w14:paraId="19903FAA" w14:textId="4814D5C3" w:rsidR="006F216F" w:rsidRPr="006F216F" w:rsidRDefault="006F216F" w:rsidP="006F216F">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CC203A">
        <w:rPr>
          <w:rFonts w:ascii="Times New Roman" w:eastAsia="Times New Roman" w:hAnsi="Times New Roman" w:cs="Times New Roman"/>
          <w:b/>
          <w:bCs/>
          <w:kern w:val="0"/>
          <w:sz w:val="22"/>
          <w:szCs w:val="22"/>
          <w14:ligatures w14:val="none"/>
        </w:rPr>
        <w:t>Getting Started with Rcpp</w:t>
      </w:r>
    </w:p>
    <w:p w14:paraId="10A0A105" w14:textId="77777777" w:rsidR="006F216F" w:rsidRPr="006F216F" w:rsidRDefault="006F216F" w:rsidP="006F216F">
      <w:pPr>
        <w:spacing w:line="480" w:lineRule="auto"/>
        <w:rPr>
          <w:rFonts w:ascii="Times New Roman" w:hAnsi="Times New Roman" w:cs="Times New Roman"/>
          <w:sz w:val="22"/>
          <w:szCs w:val="22"/>
        </w:rPr>
      </w:pPr>
      <w:r w:rsidRPr="00CC203A">
        <w:rPr>
          <w:rFonts w:ascii="Times New Roman" w:hAnsi="Times New Roman" w:cs="Times New Roman"/>
          <w:sz w:val="22"/>
          <w:szCs w:val="22"/>
        </w:rPr>
        <w:t>Rcpp functions can be written inline using cppFunction(), which compiles and links C++ code directly in the R environment. For more complex use cases, C++ code can be stored in .cpp files and sourced using Rcpp::sourceCpp("path_to_file.cpp"). This approach allows better organization and scalability.</w:t>
      </w:r>
    </w:p>
    <w:p w14:paraId="18E1ADAF" w14:textId="1A678687" w:rsidR="00CC203A" w:rsidRPr="00CC203A" w:rsidRDefault="00CC203A" w:rsidP="006F216F">
      <w:pPr>
        <w:spacing w:line="480" w:lineRule="auto"/>
        <w:rPr>
          <w:rFonts w:ascii="Times New Roman" w:hAnsi="Times New Roman" w:cs="Times New Roman"/>
          <w:sz w:val="22"/>
          <w:szCs w:val="22"/>
        </w:rPr>
      </w:pPr>
      <w:r w:rsidRPr="00CC203A">
        <w:rPr>
          <w:rFonts w:ascii="Times New Roman" w:eastAsia="Times New Roman" w:hAnsi="Times New Roman" w:cs="Times New Roman"/>
          <w:kern w:val="0"/>
          <w:sz w:val="22"/>
          <w:szCs w:val="22"/>
          <w14:ligatures w14:val="none"/>
        </w:rPr>
        <w:t>Rcpp functions can be written inline using cppFunction(), which compiles and links C++ code directly in the R environment. For more complex use cases, C++ code can be stored in .cpp files and sourced using Rcpp::sourceCpp("path_to_file.cpp"). This approach allows better organization and scalability.</w:t>
      </w:r>
    </w:p>
    <w:p w14:paraId="39E9BB24" w14:textId="77777777" w:rsidR="006F216F" w:rsidRPr="006F216F" w:rsidRDefault="00CC203A" w:rsidP="00CC203A">
      <w:pPr>
        <w:spacing w:line="480" w:lineRule="auto"/>
        <w:rPr>
          <w:rFonts w:ascii="Times New Roman" w:hAnsi="Times New Roman" w:cs="Times New Roman"/>
          <w:sz w:val="22"/>
          <w:szCs w:val="22"/>
        </w:rPr>
      </w:pPr>
      <w:r w:rsidRPr="006F216F">
        <w:rPr>
          <w:rFonts w:ascii="Times New Roman" w:hAnsi="Times New Roman" w:cs="Times New Roman"/>
          <w:sz w:val="22"/>
          <w:szCs w:val="22"/>
        </w:rPr>
        <w:t>To bridge R and C++, Rcpp provides convenient wrappers for basic R data types. Below are examples illustrating how to define and assign scalars and vectors using three approaches: STL (Standard Template Library), Rcpp, and Armadillo.</w:t>
      </w:r>
      <w:r w:rsidR="006F216F" w:rsidRPr="006F216F">
        <w:rPr>
          <w:rFonts w:ascii="Times New Roman" w:hAnsi="Times New Roman" w:cs="Times New Roman"/>
          <w:sz w:val="22"/>
          <w:szCs w:val="22"/>
        </w:rPr>
        <w:t xml:space="preserve">  </w:t>
      </w:r>
    </w:p>
    <w:p w14:paraId="64F11B69" w14:textId="67D03763" w:rsidR="00CC203A" w:rsidRPr="006F216F" w:rsidRDefault="00CC203A" w:rsidP="00CC203A">
      <w:pPr>
        <w:spacing w:line="480" w:lineRule="auto"/>
        <w:rPr>
          <w:rFonts w:ascii="Times New Roman" w:hAnsi="Times New Roman" w:cs="Times New Roman"/>
          <w:sz w:val="22"/>
          <w:szCs w:val="22"/>
        </w:rPr>
      </w:pPr>
      <w:r w:rsidRPr="006F216F">
        <w:rPr>
          <w:rFonts w:ascii="Times New Roman" w:hAnsi="Times New Roman" w:cs="Times New Roman"/>
          <w:sz w:val="22"/>
          <w:szCs w:val="22"/>
        </w:rPr>
        <w:t>Scalars and Vectors: The following C++ functions demonstrate how scalars and vectors are defined (initialized) and assigned values within a function environment.</w:t>
      </w:r>
    </w:p>
    <w:tbl>
      <w:tblPr>
        <w:tblStyle w:val="GridTable2"/>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952"/>
        <w:gridCol w:w="2487"/>
        <w:gridCol w:w="3434"/>
        <w:gridCol w:w="2487"/>
      </w:tblGrid>
      <w:tr w:rsidR="00CC203A" w:rsidRPr="00CC203A" w14:paraId="27ECA531" w14:textId="77777777" w:rsidTr="00CC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1E10548" w14:textId="77777777" w:rsidR="00CC203A" w:rsidRPr="00CC203A" w:rsidRDefault="00CC203A" w:rsidP="00CC203A">
            <w:pPr>
              <w:jc w:val="center"/>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Data Type</w:t>
            </w:r>
          </w:p>
        </w:tc>
        <w:tc>
          <w:tcPr>
            <w:tcW w:w="0" w:type="auto"/>
            <w:tcBorders>
              <w:top w:val="none" w:sz="0" w:space="0" w:color="auto"/>
              <w:left w:val="none" w:sz="0" w:space="0" w:color="auto"/>
              <w:bottom w:val="none" w:sz="0" w:space="0" w:color="auto"/>
              <w:right w:val="none" w:sz="0" w:space="0" w:color="auto"/>
            </w:tcBorders>
            <w:hideMark/>
          </w:tcPr>
          <w:p w14:paraId="109495BE"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STL (Standard C++)</w:t>
            </w:r>
          </w:p>
        </w:tc>
        <w:tc>
          <w:tcPr>
            <w:tcW w:w="0" w:type="auto"/>
            <w:tcBorders>
              <w:top w:val="none" w:sz="0" w:space="0" w:color="auto"/>
              <w:left w:val="none" w:sz="0" w:space="0" w:color="auto"/>
              <w:bottom w:val="none" w:sz="0" w:space="0" w:color="auto"/>
              <w:right w:val="none" w:sz="0" w:space="0" w:color="auto"/>
            </w:tcBorders>
            <w:hideMark/>
          </w:tcPr>
          <w:p w14:paraId="2F4153CB"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Rcpp</w:t>
            </w:r>
          </w:p>
        </w:tc>
        <w:tc>
          <w:tcPr>
            <w:tcW w:w="0" w:type="auto"/>
            <w:tcBorders>
              <w:top w:val="none" w:sz="0" w:space="0" w:color="auto"/>
              <w:left w:val="none" w:sz="0" w:space="0" w:color="auto"/>
              <w:bottom w:val="none" w:sz="0" w:space="0" w:color="auto"/>
            </w:tcBorders>
            <w:hideMark/>
          </w:tcPr>
          <w:p w14:paraId="78386E4E"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Armadillo</w:t>
            </w:r>
          </w:p>
        </w:tc>
      </w:tr>
      <w:tr w:rsidR="00CC203A" w:rsidRPr="00CC203A" w14:paraId="48FB9DD1"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A1035"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Integer Scalar</w:t>
            </w:r>
          </w:p>
        </w:tc>
        <w:tc>
          <w:tcPr>
            <w:tcW w:w="0" w:type="auto"/>
            <w:hideMark/>
          </w:tcPr>
          <w:p w14:paraId="179C9F11"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int i = 42;</w:t>
            </w:r>
          </w:p>
        </w:tc>
        <w:tc>
          <w:tcPr>
            <w:tcW w:w="0" w:type="auto"/>
            <w:hideMark/>
          </w:tcPr>
          <w:p w14:paraId="6E8F1289"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Rcpp::IntegerVector i = 42;</w:t>
            </w:r>
          </w:p>
        </w:tc>
        <w:tc>
          <w:tcPr>
            <w:tcW w:w="0" w:type="auto"/>
            <w:hideMark/>
          </w:tcPr>
          <w:p w14:paraId="01C6F6ED"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3D7C500D"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77E22BD9"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Double Scalar</w:t>
            </w:r>
          </w:p>
        </w:tc>
        <w:tc>
          <w:tcPr>
            <w:tcW w:w="0" w:type="auto"/>
            <w:hideMark/>
          </w:tcPr>
          <w:p w14:paraId="3AB91B45"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double d = 3.14;</w:t>
            </w:r>
          </w:p>
        </w:tc>
        <w:tc>
          <w:tcPr>
            <w:tcW w:w="0" w:type="auto"/>
            <w:hideMark/>
          </w:tcPr>
          <w:p w14:paraId="6A57EE12"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Rcpp::NumericVector d = 3.14;</w:t>
            </w:r>
          </w:p>
        </w:tc>
        <w:tc>
          <w:tcPr>
            <w:tcW w:w="0" w:type="auto"/>
            <w:hideMark/>
          </w:tcPr>
          <w:p w14:paraId="4A5517BB"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0E8DFFD1"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17EADF"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Char Scalar</w:t>
            </w:r>
          </w:p>
        </w:tc>
        <w:tc>
          <w:tcPr>
            <w:tcW w:w="0" w:type="auto"/>
            <w:hideMark/>
          </w:tcPr>
          <w:p w14:paraId="619A5948"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char c = 'A';</w:t>
            </w:r>
          </w:p>
        </w:tc>
        <w:tc>
          <w:tcPr>
            <w:tcW w:w="0" w:type="auto"/>
            <w:hideMark/>
          </w:tcPr>
          <w:p w14:paraId="79600B0D"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Rcpp::CharacterVector c = "A";</w:t>
            </w:r>
          </w:p>
        </w:tc>
        <w:tc>
          <w:tcPr>
            <w:tcW w:w="0" w:type="auto"/>
            <w:hideMark/>
          </w:tcPr>
          <w:p w14:paraId="7494E123"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3BEF3011"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789BB164"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Integer Vector</w:t>
            </w:r>
          </w:p>
        </w:tc>
        <w:tc>
          <w:tcPr>
            <w:tcW w:w="0" w:type="auto"/>
            <w:hideMark/>
          </w:tcPr>
          <w:p w14:paraId="07F13993"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std::vector&lt;int&gt; v = {1, 18, 315};</w:t>
            </w:r>
          </w:p>
        </w:tc>
        <w:tc>
          <w:tcPr>
            <w:tcW w:w="0" w:type="auto"/>
            <w:hideMark/>
          </w:tcPr>
          <w:p w14:paraId="4C3A73A0"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Rcpp::IntegerVector v = Rcpp::IntegerVector::create(1, 18, 315);</w:t>
            </w:r>
          </w:p>
        </w:tc>
        <w:tc>
          <w:tcPr>
            <w:tcW w:w="0" w:type="auto"/>
            <w:hideMark/>
          </w:tcPr>
          <w:p w14:paraId="797295F1"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arma::ivec v = {1, 18, 315};</w:t>
            </w:r>
          </w:p>
        </w:tc>
      </w:tr>
      <w:tr w:rsidR="00CC203A" w:rsidRPr="00CC203A" w14:paraId="4C726763"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13DD35"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Double Vector</w:t>
            </w:r>
          </w:p>
        </w:tc>
        <w:tc>
          <w:tcPr>
            <w:tcW w:w="0" w:type="auto"/>
            <w:hideMark/>
          </w:tcPr>
          <w:p w14:paraId="2F1A1CB6"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std::vector&lt;double&gt; v = {1.1, 2.2, 3.3};</w:t>
            </w:r>
          </w:p>
        </w:tc>
        <w:tc>
          <w:tcPr>
            <w:tcW w:w="0" w:type="auto"/>
            <w:hideMark/>
          </w:tcPr>
          <w:p w14:paraId="17CC3F85"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Rcpp::NumericVector v = Rcpp::NumericVector::create(1.1, 2.2, 3.3);</w:t>
            </w:r>
          </w:p>
        </w:tc>
        <w:tc>
          <w:tcPr>
            <w:tcW w:w="0" w:type="auto"/>
            <w:hideMark/>
          </w:tcPr>
          <w:p w14:paraId="11AD9D26"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arma::vec v = {1.1, 2.2, 3.3};</w:t>
            </w:r>
          </w:p>
        </w:tc>
      </w:tr>
      <w:tr w:rsidR="00CC203A" w:rsidRPr="00CC203A" w14:paraId="6478E244"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5BF51DBA"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Character Vector</w:t>
            </w:r>
          </w:p>
        </w:tc>
        <w:tc>
          <w:tcPr>
            <w:tcW w:w="0" w:type="auto"/>
            <w:hideMark/>
          </w:tcPr>
          <w:p w14:paraId="65823D76"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std::vector&lt;std::string&gt; v = {"A", "B", "C"};</w:t>
            </w:r>
          </w:p>
        </w:tc>
        <w:tc>
          <w:tcPr>
            <w:tcW w:w="0" w:type="auto"/>
            <w:hideMark/>
          </w:tcPr>
          <w:p w14:paraId="507CD05A"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Rcpp::CharacterVector v = Rcpp::CharacterVector::create("A", "B", "C");</w:t>
            </w:r>
          </w:p>
        </w:tc>
        <w:tc>
          <w:tcPr>
            <w:tcW w:w="0" w:type="auto"/>
            <w:hideMark/>
          </w:tcPr>
          <w:p w14:paraId="5F51E988"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arma::field&lt;std::string&gt; v = {"A", "B", "C"};</w:t>
            </w:r>
          </w:p>
        </w:tc>
      </w:tr>
    </w:tbl>
    <w:p w14:paraId="7ADEE33C" w14:textId="77777777" w:rsidR="00CC203A" w:rsidRPr="00CC203A" w:rsidRDefault="00CC203A" w:rsidP="00CC203A">
      <w:pPr>
        <w:spacing w:line="480" w:lineRule="auto"/>
        <w:rPr>
          <w:rFonts w:ascii="Times New Roman" w:hAnsi="Times New Roman" w:cs="Times New Roman"/>
          <w:sz w:val="22"/>
          <w:szCs w:val="22"/>
        </w:rPr>
      </w:pPr>
    </w:p>
    <w:p w14:paraId="03247720" w14:textId="77777777" w:rsidR="00CC203A" w:rsidRPr="00CC203A" w:rsidRDefault="00CC203A" w:rsidP="006F216F">
      <w:pPr>
        <w:spacing w:line="480" w:lineRule="auto"/>
        <w:rPr>
          <w:rFonts w:ascii="Times New Roman" w:hAnsi="Times New Roman" w:cs="Times New Roman"/>
          <w:sz w:val="22"/>
          <w:szCs w:val="22"/>
        </w:rPr>
      </w:pPr>
      <w:r w:rsidRPr="00CC203A">
        <w:rPr>
          <w:rFonts w:ascii="Times New Roman" w:hAnsi="Times New Roman" w:cs="Times New Roman"/>
          <w:sz w:val="22"/>
          <w:szCs w:val="22"/>
        </w:rPr>
        <w:lastRenderedPageBreak/>
        <w:t>Matrices, Cubes and Lists:</w:t>
      </w:r>
    </w:p>
    <w:p w14:paraId="28FAAD11" w14:textId="2CF9D4AF" w:rsidR="00CC203A" w:rsidRPr="006F216F" w:rsidRDefault="00CC203A" w:rsidP="006F216F">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The following C++ functions demonstrate how matrices, cubes and lists are defined (initialized) and assigned values within a function environment. </w:t>
      </w:r>
    </w:p>
    <w:p w14:paraId="56FE196B" w14:textId="77777777" w:rsidR="00CC203A" w:rsidRPr="006F216F" w:rsidRDefault="00CC203A" w:rsidP="006F216F">
      <w:pPr>
        <w:pStyle w:val="NormalWeb"/>
        <w:numPr>
          <w:ilvl w:val="0"/>
          <w:numId w:val="8"/>
        </w:numPr>
        <w:spacing w:line="480" w:lineRule="auto"/>
        <w:rPr>
          <w:sz w:val="22"/>
          <w:szCs w:val="22"/>
        </w:rPr>
      </w:pPr>
      <w:r w:rsidRPr="006F216F">
        <w:rPr>
          <w:rStyle w:val="Strong"/>
          <w:rFonts w:eastAsiaTheme="majorEastAsia"/>
          <w:sz w:val="22"/>
          <w:szCs w:val="22"/>
        </w:rPr>
        <w:t>Matrices</w:t>
      </w:r>
      <w:r w:rsidRPr="006F216F">
        <w:rPr>
          <w:sz w:val="22"/>
          <w:szCs w:val="22"/>
        </w:rPr>
        <w:t xml:space="preserve">: You can use </w:t>
      </w:r>
      <w:r w:rsidRPr="006F216F">
        <w:rPr>
          <w:rStyle w:val="HTMLCode"/>
          <w:rFonts w:ascii="Times New Roman" w:eastAsiaTheme="majorEastAsia" w:hAnsi="Times New Roman" w:cs="Times New Roman"/>
          <w:sz w:val="22"/>
          <w:szCs w:val="22"/>
        </w:rPr>
        <w:t>Rcpp::IntegerMatrix</w:t>
      </w:r>
      <w:r w:rsidRPr="006F216F">
        <w:rPr>
          <w:sz w:val="22"/>
          <w:szCs w:val="22"/>
        </w:rPr>
        <w:t xml:space="preserve">, </w:t>
      </w:r>
      <w:r w:rsidRPr="006F216F">
        <w:rPr>
          <w:rStyle w:val="HTMLCode"/>
          <w:rFonts w:ascii="Times New Roman" w:eastAsiaTheme="majorEastAsia" w:hAnsi="Times New Roman" w:cs="Times New Roman"/>
          <w:sz w:val="22"/>
          <w:szCs w:val="22"/>
        </w:rPr>
        <w:t>Rcpp::NumericMatrix</w:t>
      </w:r>
      <w:r w:rsidRPr="006F216F">
        <w:rPr>
          <w:sz w:val="22"/>
          <w:szCs w:val="22"/>
        </w:rPr>
        <w:t xml:space="preserve">, or </w:t>
      </w:r>
      <w:r w:rsidRPr="006F216F">
        <w:rPr>
          <w:rStyle w:val="HTMLCode"/>
          <w:rFonts w:ascii="Times New Roman" w:eastAsiaTheme="majorEastAsia" w:hAnsi="Times New Roman" w:cs="Times New Roman"/>
          <w:sz w:val="22"/>
          <w:szCs w:val="22"/>
        </w:rPr>
        <w:t>arma::imat</w:t>
      </w:r>
      <w:r w:rsidRPr="006F216F">
        <w:rPr>
          <w:sz w:val="22"/>
          <w:szCs w:val="22"/>
        </w:rPr>
        <w:t xml:space="preserve"> / </w:t>
      </w:r>
      <w:r w:rsidRPr="006F216F">
        <w:rPr>
          <w:rStyle w:val="HTMLCode"/>
          <w:rFonts w:ascii="Times New Roman" w:eastAsiaTheme="majorEastAsia" w:hAnsi="Times New Roman" w:cs="Times New Roman"/>
          <w:sz w:val="22"/>
          <w:szCs w:val="22"/>
        </w:rPr>
        <w:t>arma::dmat</w:t>
      </w:r>
      <w:r w:rsidRPr="006F216F">
        <w:rPr>
          <w:sz w:val="22"/>
          <w:szCs w:val="22"/>
        </w:rPr>
        <w:t xml:space="preserve"> to define and manipulate matrices.</w:t>
      </w:r>
    </w:p>
    <w:p w14:paraId="6D220498" w14:textId="77777777" w:rsidR="00CC203A" w:rsidRPr="006F216F" w:rsidRDefault="00CC203A" w:rsidP="006F216F">
      <w:pPr>
        <w:pStyle w:val="NormalWeb"/>
        <w:numPr>
          <w:ilvl w:val="0"/>
          <w:numId w:val="8"/>
        </w:numPr>
        <w:spacing w:line="480" w:lineRule="auto"/>
        <w:rPr>
          <w:sz w:val="22"/>
          <w:szCs w:val="22"/>
        </w:rPr>
      </w:pPr>
      <w:r w:rsidRPr="006F216F">
        <w:rPr>
          <w:rStyle w:val="Strong"/>
          <w:rFonts w:eastAsiaTheme="majorEastAsia"/>
          <w:sz w:val="22"/>
          <w:szCs w:val="22"/>
        </w:rPr>
        <w:t>Cubes (3D arrays)</w:t>
      </w:r>
      <w:r w:rsidRPr="006F216F">
        <w:rPr>
          <w:sz w:val="22"/>
          <w:szCs w:val="22"/>
        </w:rPr>
        <w:t xml:space="preserve">: Armadillo’s </w:t>
      </w:r>
      <w:r w:rsidRPr="006F216F">
        <w:rPr>
          <w:rStyle w:val="HTMLCode"/>
          <w:rFonts w:ascii="Times New Roman" w:eastAsiaTheme="majorEastAsia" w:hAnsi="Times New Roman" w:cs="Times New Roman"/>
          <w:sz w:val="22"/>
          <w:szCs w:val="22"/>
        </w:rPr>
        <w:t>arma::cube</w:t>
      </w:r>
      <w:r w:rsidRPr="006F216F">
        <w:rPr>
          <w:sz w:val="22"/>
          <w:szCs w:val="22"/>
        </w:rPr>
        <w:t xml:space="preserve"> structure is used to create and modify 3D arrays. For example, individual slices can be filled or assigned row-wise and column-wise values.</w:t>
      </w:r>
    </w:p>
    <w:p w14:paraId="4D173C8B" w14:textId="77777777" w:rsidR="00CC203A" w:rsidRPr="006F216F" w:rsidRDefault="00CC203A" w:rsidP="006F216F">
      <w:pPr>
        <w:pStyle w:val="NormalWeb"/>
        <w:numPr>
          <w:ilvl w:val="0"/>
          <w:numId w:val="8"/>
        </w:numPr>
        <w:spacing w:line="480" w:lineRule="auto"/>
        <w:rPr>
          <w:sz w:val="22"/>
          <w:szCs w:val="22"/>
        </w:rPr>
      </w:pPr>
      <w:r w:rsidRPr="006F216F">
        <w:rPr>
          <w:rStyle w:val="Strong"/>
          <w:rFonts w:eastAsiaTheme="majorEastAsia"/>
          <w:sz w:val="22"/>
          <w:szCs w:val="22"/>
        </w:rPr>
        <w:t>Lists</w:t>
      </w:r>
      <w:r w:rsidRPr="006F216F">
        <w:rPr>
          <w:sz w:val="22"/>
          <w:szCs w:val="22"/>
        </w:rPr>
        <w:t xml:space="preserve">: Use </w:t>
      </w:r>
      <w:r w:rsidRPr="006F216F">
        <w:rPr>
          <w:rStyle w:val="HTMLCode"/>
          <w:rFonts w:ascii="Times New Roman" w:eastAsiaTheme="majorEastAsia" w:hAnsi="Times New Roman" w:cs="Times New Roman"/>
          <w:sz w:val="22"/>
          <w:szCs w:val="22"/>
        </w:rPr>
        <w:t>Rcpp::List</w:t>
      </w:r>
      <w:r w:rsidRPr="006F216F">
        <w:rPr>
          <w:sz w:val="22"/>
          <w:szCs w:val="22"/>
        </w:rPr>
        <w:t xml:space="preserve"> to return heterogeneous objects, such as vectors, matrices, and cubes, from a single function. This is especially useful for organizing intermediate results from C++ functions.</w:t>
      </w:r>
    </w:p>
    <w:p w14:paraId="0F7A8DF8" w14:textId="13020A9B" w:rsidR="00CC203A" w:rsidRPr="006F216F" w:rsidRDefault="00CC203A" w:rsidP="006F216F">
      <w:pPr>
        <w:pStyle w:val="NormalWeb"/>
        <w:spacing w:line="480" w:lineRule="auto"/>
        <w:rPr>
          <w:sz w:val="22"/>
          <w:szCs w:val="22"/>
        </w:rPr>
      </w:pPr>
      <w:r w:rsidRPr="006F216F">
        <w:rPr>
          <w:sz w:val="22"/>
          <w:szCs w:val="22"/>
        </w:rPr>
        <w:t>These examples are meant to illustrate how detailed and explicit C++ can be relative to R. This added control and efficiency come at the cost of increased verbosity.</w:t>
      </w:r>
    </w:p>
    <w:p w14:paraId="5709EBAB" w14:textId="149EB455" w:rsidR="00CC203A" w:rsidRPr="006F216F" w:rsidRDefault="00CC203A" w:rsidP="00CC203A">
      <w:pPr>
        <w:spacing w:line="480" w:lineRule="auto"/>
        <w:rPr>
          <w:rFonts w:ascii="Times New Roman" w:hAnsi="Times New Roman" w:cs="Times New Roman"/>
          <w:sz w:val="22"/>
          <w:szCs w:val="22"/>
        </w:rPr>
      </w:pPr>
      <w:r w:rsidRPr="006F216F">
        <w:rPr>
          <w:rStyle w:val="Strong"/>
          <w:rFonts w:ascii="Times New Roman" w:hAnsi="Times New Roman" w:cs="Times New Roman"/>
          <w:sz w:val="22"/>
          <w:szCs w:val="22"/>
        </w:rPr>
        <w:t>For loops in C++ to determine if a number is even or odd</w:t>
      </w:r>
      <w:r w:rsidRPr="006F216F">
        <w:rPr>
          <w:rFonts w:ascii="Times New Roman" w:hAnsi="Times New Roman" w:cs="Times New Roman"/>
          <w:sz w:val="22"/>
          <w:szCs w:val="22"/>
        </w:rPr>
        <w:t>:</w:t>
      </w:r>
    </w:p>
    <w:p w14:paraId="6DDF08DA"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For loops and if statements</w:t>
      </w:r>
    </w:p>
    <w:p w14:paraId="2063726E"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
    <w:p w14:paraId="2229BAB5"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looping to print even or odd for 1:10</w:t>
      </w:r>
    </w:p>
    <w:p w14:paraId="35EC75F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va"/>
          <w:rFonts w:ascii="Menlo" w:eastAsiaTheme="majorEastAsia" w:hAnsi="Menlo" w:cs="Menlo"/>
          <w:color w:val="19177C"/>
        </w:rPr>
        <w:t>for_if</w:t>
      </w:r>
      <w:r>
        <w:rPr>
          <w:rStyle w:val="HTMLCode"/>
          <w:rFonts w:ascii="Menlo" w:eastAsiaTheme="majorEastAsia" w:hAnsi="Menlo" w:cs="Menlo"/>
          <w:color w:val="212529"/>
        </w:rPr>
        <w:t xml:space="preserve"> </w:t>
      </w:r>
      <w:r>
        <w:rPr>
          <w:rStyle w:val="op"/>
          <w:rFonts w:ascii="Menlo" w:eastAsiaTheme="majorEastAsia" w:hAnsi="Menlo" w:cs="Menlo"/>
          <w:color w:val="696969"/>
        </w:rPr>
        <w:t>&lt;-</w:t>
      </w:r>
      <w:r>
        <w:rPr>
          <w:rStyle w:val="HTMLCode"/>
          <w:rFonts w:ascii="Menlo" w:eastAsiaTheme="majorEastAsia" w:hAnsi="Menlo" w:cs="Menlo"/>
          <w:color w:val="212529"/>
        </w:rPr>
        <w:t xml:space="preserve"> </w:t>
      </w:r>
      <w:r>
        <w:rPr>
          <w:rStyle w:val="kw"/>
          <w:rFonts w:ascii="Menlo" w:eastAsiaTheme="majorEastAsia" w:hAnsi="Menlo" w:cs="Menlo"/>
          <w:color w:val="007FAA"/>
        </w:rPr>
        <w:t>function</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B755D44"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co"/>
          <w:rFonts w:ascii="Menlo" w:eastAsiaTheme="majorEastAsia" w:hAnsi="Menlo" w:cs="Menlo"/>
          <w:color w:val="545454"/>
        </w:rPr>
        <w:t># For loop with a conditional statement in R</w:t>
      </w:r>
    </w:p>
    <w:p w14:paraId="7087D4D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kw"/>
          <w:rFonts w:ascii="Menlo" w:eastAsiaTheme="majorEastAsia" w:hAnsi="Menlo" w:cs="Menlo"/>
          <w:color w:val="007FAA"/>
        </w:rPr>
        <w:t>for</w:t>
      </w:r>
      <w:r>
        <w:rPr>
          <w:rStyle w:val="HTMLCode"/>
          <w:rFonts w:ascii="Menlo" w:eastAsiaTheme="majorEastAsia" w:hAnsi="Menlo" w:cs="Menlo"/>
          <w:color w:val="212529"/>
        </w:rPr>
        <w:t xml:space="preserve"> </w:t>
      </w:r>
      <w:r>
        <w:rPr>
          <w:rStyle w:val="op"/>
          <w:rFonts w:ascii="Menlo" w:eastAsiaTheme="majorEastAsia" w:hAnsi="Menlo" w:cs="Menlo"/>
          <w:color w:val="696969"/>
        </w:rPr>
        <w:t>(</w:t>
      </w:r>
      <w:r>
        <w:rPr>
          <w:rStyle w:val="va"/>
          <w:rFonts w:ascii="Menlo" w:eastAsiaTheme="majorEastAsia" w:hAnsi="Menlo" w:cs="Menlo"/>
          <w:color w:val="19177C"/>
        </w:rPr>
        <w:t>i</w:t>
      </w:r>
      <w:r>
        <w:rPr>
          <w:rStyle w:val="HTMLCode"/>
          <w:rFonts w:ascii="Menlo" w:eastAsiaTheme="majorEastAsia" w:hAnsi="Menlo" w:cs="Menlo"/>
          <w:color w:val="212529"/>
        </w:rPr>
        <w:t xml:space="preserve"> </w:t>
      </w:r>
      <w:r>
        <w:rPr>
          <w:rStyle w:val="kw"/>
          <w:rFonts w:ascii="Menlo" w:eastAsiaTheme="majorEastAsia" w:hAnsi="Menlo" w:cs="Menlo"/>
          <w:color w:val="007FAA"/>
        </w:rPr>
        <w:t>in</w:t>
      </w:r>
      <w:r>
        <w:rPr>
          <w:rStyle w:val="HTMLCode"/>
          <w:rFonts w:ascii="Menlo" w:eastAsiaTheme="majorEastAsia" w:hAnsi="Menlo" w:cs="Menlo"/>
          <w:color w:val="212529"/>
        </w:rPr>
        <w:t xml:space="preserve"> </w:t>
      </w:r>
      <w:r>
        <w:rPr>
          <w:rStyle w:val="fl"/>
          <w:rFonts w:ascii="Menlo" w:eastAsiaTheme="majorEastAsia" w:hAnsi="Menlo" w:cs="Menlo"/>
          <w:color w:val="A1024A"/>
        </w:rPr>
        <w:t>1</w:t>
      </w:r>
      <w:r>
        <w:rPr>
          <w:rStyle w:val="op"/>
          <w:rFonts w:ascii="Menlo" w:eastAsiaTheme="majorEastAsia" w:hAnsi="Menlo" w:cs="Menlo"/>
          <w:color w:val="696969"/>
        </w:rPr>
        <w:t>:</w:t>
      </w:r>
      <w:r>
        <w:rPr>
          <w:rStyle w:val="fl"/>
          <w:rFonts w:ascii="Menlo" w:eastAsiaTheme="majorEastAsia" w:hAnsi="Menlo" w:cs="Menlo"/>
          <w:color w:val="A1024A"/>
        </w:rPr>
        <w:t>10</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25FC2AF9"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kw"/>
          <w:rFonts w:ascii="Menlo" w:eastAsiaTheme="majorEastAsia" w:hAnsi="Menlo" w:cs="Menlo"/>
          <w:color w:val="007FAA"/>
        </w:rPr>
        <w:t>if</w:t>
      </w:r>
      <w:r>
        <w:rPr>
          <w:rStyle w:val="HTMLCode"/>
          <w:rFonts w:ascii="Menlo" w:eastAsiaTheme="majorEastAsia" w:hAnsi="Menlo" w:cs="Menlo"/>
          <w:color w:val="212529"/>
        </w:rPr>
        <w:t xml:space="preserve"> </w:t>
      </w:r>
      <w:r>
        <w:rPr>
          <w:rStyle w:val="op"/>
          <w:rFonts w:ascii="Menlo" w:eastAsiaTheme="majorEastAsia" w:hAnsi="Menlo" w:cs="Menlo"/>
          <w:color w:val="696969"/>
        </w:rPr>
        <w:t>(</w:t>
      </w:r>
      <w:r>
        <w:rPr>
          <w:rStyle w:val="va"/>
          <w:rFonts w:ascii="Menlo" w:eastAsiaTheme="majorEastAsia" w:hAnsi="Menlo" w:cs="Menlo"/>
          <w:color w:val="19177C"/>
        </w:rPr>
        <w:t>i</w:t>
      </w:r>
      <w:r>
        <w:rPr>
          <w:rStyle w:val="HTMLCode"/>
          <w:rFonts w:ascii="Menlo" w:eastAsiaTheme="majorEastAsia" w:hAnsi="Menlo" w:cs="Menlo"/>
          <w:color w:val="212529"/>
        </w:rPr>
        <w:t xml:space="preserve"> </w:t>
      </w:r>
      <w:hyperlink r:id="rId13" w:history="1">
        <w:r>
          <w:rPr>
            <w:rStyle w:val="Hyperlink"/>
            <w:rFonts w:ascii="Menlo" w:hAnsi="Menlo" w:cs="Menlo"/>
          </w:rPr>
          <w:t>%%</w:t>
        </w:r>
      </w:hyperlink>
      <w:r>
        <w:rPr>
          <w:rStyle w:val="HTMLCode"/>
          <w:rFonts w:ascii="Menlo" w:eastAsiaTheme="majorEastAsia" w:hAnsi="Menlo" w:cs="Menlo"/>
          <w:color w:val="212529"/>
        </w:rPr>
        <w:t xml:space="preserve"> </w:t>
      </w:r>
      <w:r>
        <w:rPr>
          <w:rStyle w:val="fl"/>
          <w:rFonts w:ascii="Menlo" w:eastAsiaTheme="majorEastAsia" w:hAnsi="Menlo" w:cs="Menlo"/>
          <w:color w:val="A1024A"/>
        </w:rPr>
        <w:t>2</w:t>
      </w:r>
      <w:r>
        <w:rPr>
          <w:rStyle w:val="HTMLCode"/>
          <w:rFonts w:ascii="Menlo" w:eastAsiaTheme="majorEastAsia" w:hAnsi="Menlo" w:cs="Menlo"/>
          <w:color w:val="212529"/>
        </w:rPr>
        <w:t xml:space="preserv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fl"/>
          <w:rFonts w:ascii="Menlo" w:eastAsiaTheme="majorEastAsia" w:hAnsi="Menlo" w:cs="Menlo"/>
          <w:color w:val="A1024A"/>
        </w:rPr>
        <w:t>0</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56094C3A"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hyperlink r:id="rId14" w:history="1">
        <w:r>
          <w:rPr>
            <w:rStyle w:val="Hyperlink"/>
            <w:rFonts w:ascii="Menlo" w:hAnsi="Menlo" w:cs="Menlo"/>
          </w:rPr>
          <w:t>print</w:t>
        </w:r>
      </w:hyperlink>
      <w:r>
        <w:rPr>
          <w:rStyle w:val="op"/>
          <w:rFonts w:ascii="Menlo" w:eastAsiaTheme="majorEastAsia" w:hAnsi="Menlo" w:cs="Menlo"/>
          <w:color w:val="696969"/>
        </w:rPr>
        <w:t>(</w:t>
      </w:r>
      <w:hyperlink r:id="rId15" w:history="1">
        <w:r>
          <w:rPr>
            <w:rStyle w:val="Hyperlink"/>
            <w:rFonts w:ascii="Menlo" w:hAnsi="Menlo" w:cs="Menlo"/>
          </w:rPr>
          <w:t>paste</w:t>
        </w:r>
      </w:hyperlink>
      <w:r>
        <w:rPr>
          <w:rStyle w:val="op"/>
          <w:rFonts w:ascii="Menlo" w:eastAsiaTheme="majorEastAsia" w:hAnsi="Menlo" w:cs="Menlo"/>
          <w:color w:val="696969"/>
        </w:rPr>
        <w:t>(</w:t>
      </w:r>
      <w:r>
        <w:rPr>
          <w:rStyle w:val="va"/>
          <w:rFonts w:ascii="Menlo" w:eastAsiaTheme="majorEastAsia" w:hAnsi="Menlo" w:cs="Menlo"/>
          <w:color w:val="19177C"/>
        </w:rPr>
        <w:t>i</w:t>
      </w:r>
      <w:r>
        <w:rPr>
          <w:rStyle w:val="HTMLCode"/>
          <w:rFonts w:ascii="Menlo" w:eastAsiaTheme="majorEastAsia" w:hAnsi="Menlo" w:cs="Menlo"/>
          <w:color w:val="212529"/>
        </w:rPr>
        <w:t xml:space="preserve">, </w:t>
      </w:r>
      <w:r>
        <w:rPr>
          <w:rStyle w:val="st"/>
          <w:rFonts w:ascii="Menlo" w:eastAsiaTheme="majorEastAsia" w:hAnsi="Menlo" w:cs="Menlo"/>
          <w:color w:val="008000"/>
        </w:rPr>
        <w:t>"is even"</w:t>
      </w:r>
      <w:r>
        <w:rPr>
          <w:rStyle w:val="op"/>
          <w:rFonts w:ascii="Menlo" w:eastAsiaTheme="majorEastAsia" w:hAnsi="Menlo" w:cs="Menlo"/>
          <w:color w:val="696969"/>
        </w:rPr>
        <w:t>))</w:t>
      </w:r>
    </w:p>
    <w:p w14:paraId="3DBE28A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kw"/>
          <w:rFonts w:ascii="Menlo" w:eastAsiaTheme="majorEastAsia" w:hAnsi="Menlo" w:cs="Menlo"/>
          <w:color w:val="007FAA"/>
        </w:rPr>
        <w:t>else</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329A75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hyperlink r:id="rId16" w:history="1">
        <w:r>
          <w:rPr>
            <w:rStyle w:val="Hyperlink"/>
            <w:rFonts w:ascii="Menlo" w:hAnsi="Menlo" w:cs="Menlo"/>
          </w:rPr>
          <w:t>print</w:t>
        </w:r>
      </w:hyperlink>
      <w:r>
        <w:rPr>
          <w:rStyle w:val="op"/>
          <w:rFonts w:ascii="Menlo" w:eastAsiaTheme="majorEastAsia" w:hAnsi="Menlo" w:cs="Menlo"/>
          <w:color w:val="696969"/>
        </w:rPr>
        <w:t>(</w:t>
      </w:r>
      <w:hyperlink r:id="rId17" w:history="1">
        <w:r>
          <w:rPr>
            <w:rStyle w:val="Hyperlink"/>
            <w:rFonts w:ascii="Menlo" w:hAnsi="Menlo" w:cs="Menlo"/>
          </w:rPr>
          <w:t>paste</w:t>
        </w:r>
      </w:hyperlink>
      <w:r>
        <w:rPr>
          <w:rStyle w:val="op"/>
          <w:rFonts w:ascii="Menlo" w:eastAsiaTheme="majorEastAsia" w:hAnsi="Menlo" w:cs="Menlo"/>
          <w:color w:val="696969"/>
        </w:rPr>
        <w:t>(</w:t>
      </w:r>
      <w:r>
        <w:rPr>
          <w:rStyle w:val="va"/>
          <w:rFonts w:ascii="Menlo" w:eastAsiaTheme="majorEastAsia" w:hAnsi="Menlo" w:cs="Menlo"/>
          <w:color w:val="19177C"/>
        </w:rPr>
        <w:t>i</w:t>
      </w:r>
      <w:r>
        <w:rPr>
          <w:rStyle w:val="HTMLCode"/>
          <w:rFonts w:ascii="Menlo" w:eastAsiaTheme="majorEastAsia" w:hAnsi="Menlo" w:cs="Menlo"/>
          <w:color w:val="212529"/>
        </w:rPr>
        <w:t xml:space="preserve">, </w:t>
      </w:r>
      <w:r>
        <w:rPr>
          <w:rStyle w:val="st"/>
          <w:rFonts w:ascii="Menlo" w:eastAsiaTheme="majorEastAsia" w:hAnsi="Menlo" w:cs="Menlo"/>
          <w:color w:val="008000"/>
        </w:rPr>
        <w:t>"is odd"</w:t>
      </w:r>
      <w:r>
        <w:rPr>
          <w:rStyle w:val="op"/>
          <w:rFonts w:ascii="Menlo" w:eastAsiaTheme="majorEastAsia" w:hAnsi="Menlo" w:cs="Menlo"/>
          <w:color w:val="696969"/>
        </w:rPr>
        <w:t>))</w:t>
      </w:r>
    </w:p>
    <w:p w14:paraId="3005A24D"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63303AD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C4D2B6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op"/>
          <w:rFonts w:ascii="Menlo" w:eastAsiaTheme="majorEastAsia" w:hAnsi="Menlo" w:cs="Menlo"/>
          <w:color w:val="696969"/>
        </w:rPr>
        <w:t>}</w:t>
      </w:r>
    </w:p>
    <w:p w14:paraId="4787198F"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fu"/>
          <w:rFonts w:ascii="Menlo" w:hAnsi="Menlo" w:cs="Menlo"/>
          <w:color w:val="4254A7"/>
        </w:rPr>
        <w:t>for_if</w:t>
      </w:r>
      <w:r>
        <w:rPr>
          <w:rStyle w:val="op"/>
          <w:rFonts w:ascii="Menlo" w:eastAsiaTheme="majorEastAsia" w:hAnsi="Menlo" w:cs="Menlo"/>
          <w:color w:val="696969"/>
        </w:rPr>
        <w:t>()</w:t>
      </w:r>
    </w:p>
    <w:p w14:paraId="24EC688E"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
    <w:p w14:paraId="1C73CEC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The same but in C++</w:t>
      </w:r>
    </w:p>
    <w:p w14:paraId="21CF7A5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fu"/>
          <w:rFonts w:ascii="Menlo" w:hAnsi="Menlo" w:cs="Menlo"/>
          <w:color w:val="4254A7"/>
        </w:rPr>
        <w:t>Rcpp::</w:t>
      </w:r>
      <w:hyperlink r:id="rId18" w:history="1">
        <w:r>
          <w:rPr>
            <w:rStyle w:val="Hyperlink"/>
            <w:rFonts w:ascii="Menlo" w:hAnsi="Menlo" w:cs="Menlo"/>
          </w:rPr>
          <w:t>cppFunction</w:t>
        </w:r>
      </w:hyperlink>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co"/>
          <w:rFonts w:ascii="Menlo" w:eastAsiaTheme="majorEastAsia" w:hAnsi="Menlo" w:cs="Menlo"/>
          <w:color w:val="545454"/>
        </w:rPr>
        <w:t># arma</w:t>
      </w:r>
    </w:p>
    <w:p w14:paraId="2F940B6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code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st"/>
          <w:rFonts w:ascii="Menlo" w:eastAsiaTheme="majorEastAsia" w:hAnsi="Menlo" w:cs="Menlo"/>
          <w:color w:val="008000"/>
        </w:rPr>
        <w:t>'</w:t>
      </w:r>
    </w:p>
    <w:p w14:paraId="5D856A8B"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void for_if_dev() {</w:t>
      </w:r>
    </w:p>
    <w:p w14:paraId="62553C5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 For loop with a conditional statement in C++</w:t>
      </w:r>
    </w:p>
    <w:p w14:paraId="7AF8103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for (int i = 1; i &lt;= 10; ++i) {</w:t>
      </w:r>
    </w:p>
    <w:p w14:paraId="19932CE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if (i % 2 == 0) {</w:t>
      </w:r>
    </w:p>
    <w:p w14:paraId="3E2E7DCC"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lastRenderedPageBreak/>
        <w:t xml:space="preserve">        std::cout &lt;&lt; i &lt;&lt; " is even" &lt;&lt; std::endl;</w:t>
      </w:r>
    </w:p>
    <w:p w14:paraId="189CD9D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 else {</w:t>
      </w:r>
    </w:p>
    <w:p w14:paraId="545D178B"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std::cout &lt;&lt; i &lt;&lt; " is odd" &lt;&lt; std::endl;</w:t>
      </w:r>
    </w:p>
    <w:p w14:paraId="125D099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16449987"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60C29D1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25108AE4"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op"/>
          <w:rFonts w:ascii="Menlo" w:eastAsiaTheme="majorEastAsia" w:hAnsi="Menlo" w:cs="Menlo"/>
          <w:color w:val="696969"/>
        </w:rPr>
        <w:t>)</w:t>
      </w:r>
    </w:p>
    <w:p w14:paraId="06AD0E05"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hAnsi="Menlo" w:cs="Menlo"/>
          <w:color w:val="212529"/>
          <w:sz w:val="24"/>
          <w:szCs w:val="24"/>
        </w:rPr>
      </w:pPr>
      <w:r>
        <w:rPr>
          <w:rStyle w:val="fu"/>
          <w:rFonts w:ascii="Menlo" w:hAnsi="Menlo" w:cs="Menlo"/>
          <w:color w:val="4254A7"/>
        </w:rPr>
        <w:t>for_if_dev</w:t>
      </w:r>
      <w:r>
        <w:rPr>
          <w:rStyle w:val="op"/>
          <w:rFonts w:ascii="Menlo" w:eastAsiaTheme="majorEastAsia" w:hAnsi="Menlo" w:cs="Menlo"/>
          <w:color w:val="696969"/>
        </w:rPr>
        <w:t>()</w:t>
      </w:r>
    </w:p>
    <w:p w14:paraId="78178B03" w14:textId="77777777" w:rsidR="00CC203A" w:rsidRDefault="00CC203A" w:rsidP="00CC203A">
      <w:pPr>
        <w:spacing w:line="480" w:lineRule="auto"/>
        <w:rPr>
          <w:rFonts w:ascii="Times New Roman" w:hAnsi="Times New Roman" w:cs="Times New Roman"/>
          <w:sz w:val="22"/>
          <w:szCs w:val="22"/>
        </w:rPr>
      </w:pPr>
    </w:p>
    <w:p w14:paraId="7AB5FC57" w14:textId="7263C20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Inside this function, a for loop iterates from 1 to 10. In C++, the for loop syntax is for (int i = 1; i &lt;= 10; ++i). The ++i syntax is a pre-increment operator that increases the value of i before the next iteration check. For each iteration, an if statement checks if the current number i is even (i.e., i % 2 == 0). If the number is even, it prints a message indicating that the number is even std::cout &lt;&lt; i &lt;&lt; " is even" &lt;&lt; std::endl;; otherwise, it prints a message indicating that the number is odd.</w:t>
      </w:r>
    </w:p>
    <w:p w14:paraId="2CF12928" w14:textId="061D7720" w:rsidR="00CC203A" w:rsidRPr="00CC203A" w:rsidRDefault="00CC203A" w:rsidP="00CC203A">
      <w:pPr>
        <w:spacing w:line="480" w:lineRule="auto"/>
        <w:rPr>
          <w:rFonts w:ascii="Times New Roman" w:hAnsi="Times New Roman" w:cs="Times New Roman"/>
          <w:sz w:val="22"/>
          <w:szCs w:val="22"/>
        </w:rPr>
      </w:pPr>
      <w:r>
        <w:rPr>
          <w:rFonts w:ascii="Times New Roman" w:hAnsi="Times New Roman" w:cs="Times New Roman"/>
          <w:sz w:val="22"/>
          <w:szCs w:val="22"/>
        </w:rPr>
        <w:t>It is worth pointing out that t</w:t>
      </w:r>
      <w:r w:rsidRPr="00CC203A">
        <w:rPr>
          <w:rFonts w:ascii="Times New Roman" w:hAnsi="Times New Roman" w:cs="Times New Roman"/>
          <w:sz w:val="22"/>
          <w:szCs w:val="22"/>
        </w:rPr>
        <w:t>he C++ function  requires explicit type declarations, which can lead to more predictable but less flexible behavior. The function, defined and compiled using Rcpp, performs the same addition but expects an integer input. When add_two_dev is called with an integer, such as 2, it works as expected. However, when called with a floating-point number like 5.10001, C++’s strict type system converts the input to an integer, truncating the decimal part and returning 7 instead of 7.10001. This demonstrates C++’s emphasis on performance and type safety at the cost of flexibility, making it more suitable for computationally intensive tasks where explicit control over data types is crucial. Integrating C++ with R through Rcpp allows users to leverage the strengths of both languages, combining R’s ease of use with C++’s performance advantages.</w:t>
      </w:r>
    </w:p>
    <w:p w14:paraId="4C65ECF8" w14:textId="1E889C85" w:rsidR="00CC203A" w:rsidRPr="00CC203A" w:rsidRDefault="00CC203A" w:rsidP="006F216F">
      <w:pPr>
        <w:spacing w:line="480" w:lineRule="auto"/>
        <w:rPr>
          <w:rFonts w:ascii="Times New Roman" w:hAnsi="Times New Roman" w:cs="Times New Roman"/>
          <w:b/>
          <w:bCs/>
          <w:sz w:val="22"/>
          <w:szCs w:val="22"/>
        </w:rPr>
      </w:pPr>
      <w:r w:rsidRPr="00CC203A">
        <w:rPr>
          <w:rFonts w:ascii="Times New Roman" w:hAnsi="Times New Roman" w:cs="Times New Roman"/>
          <w:b/>
          <w:bCs/>
          <w:sz w:val="22"/>
          <w:szCs w:val="22"/>
        </w:rPr>
        <w:t>Recoding parts of the Microsimulation model in C++ with Rcpp</w:t>
      </w:r>
    </w:p>
    <w:p w14:paraId="05E4BAAE"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Our process for recoding specific parts of the model into C++ to achieve speed improvements is included below.</w:t>
      </w:r>
    </w:p>
    <w:p w14:paraId="32DA479B"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Identify Function:</w:t>
      </w:r>
      <w:r w:rsidRPr="00CC203A">
        <w:rPr>
          <w:rFonts w:ascii="Times New Roman" w:hAnsi="Times New Roman" w:cs="Times New Roman"/>
          <w:sz w:val="22"/>
          <w:szCs w:val="22"/>
        </w:rPr>
        <w:t> Identify a critical function within the model that executes frequently, such as sampling new health states each cycle.</w:t>
      </w:r>
    </w:p>
    <w:p w14:paraId="7AF9C718" w14:textId="33C1B94C"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lastRenderedPageBreak/>
        <w:t>Recoding in C++ with Rcpp:</w:t>
      </w:r>
      <w:r w:rsidRPr="00CC203A">
        <w:rPr>
          <w:rFonts w:ascii="Times New Roman" w:hAnsi="Times New Roman" w:cs="Times New Roman"/>
          <w:sz w:val="22"/>
          <w:szCs w:val="22"/>
        </w:rPr>
        <w:t> Utilize the </w:t>
      </w:r>
      <w:hyperlink r:id="rId19" w:history="1">
        <w:r w:rsidRPr="00CC203A">
          <w:rPr>
            <w:rStyle w:val="Hyperlink"/>
            <w:rFonts w:ascii="Times New Roman" w:hAnsi="Times New Roman" w:cs="Times New Roman"/>
            <w:sz w:val="22"/>
            <w:szCs w:val="22"/>
          </w:rPr>
          <w:t>cppFunction()</w:t>
        </w:r>
      </w:hyperlink>
      <w:r w:rsidRPr="00CC203A">
        <w:rPr>
          <w:rFonts w:ascii="Times New Roman" w:hAnsi="Times New Roman" w:cs="Times New Roman"/>
          <w:sz w:val="22"/>
          <w:szCs w:val="22"/>
        </w:rPr>
        <w:t xml:space="preserve"> function from the Rcpp package to convert the identified function into C++ directly within the R script. This process </w:t>
      </w:r>
      <w:ins w:id="119" w:author="Robert Smith" w:date="2025-05-30T09:37:00Z" w16du:dateUtc="2025-05-30T08:37:00Z">
        <w:r w:rsidR="00531263">
          <w:rPr>
            <w:rFonts w:ascii="Times New Roman" w:hAnsi="Times New Roman" w:cs="Times New Roman"/>
            <w:sz w:val="22"/>
            <w:szCs w:val="22"/>
          </w:rPr>
          <w:t>is a particularly good task for a</w:t>
        </w:r>
      </w:ins>
      <w:ins w:id="120" w:author="Robert Smith" w:date="2025-05-30T09:38:00Z" w16du:dateUtc="2025-05-30T08:38:00Z">
        <w:r w:rsidR="00531263">
          <w:rPr>
            <w:rFonts w:ascii="Times New Roman" w:hAnsi="Times New Roman" w:cs="Times New Roman"/>
            <w:sz w:val="22"/>
            <w:szCs w:val="22"/>
          </w:rPr>
          <w:t xml:space="preserve"> large language model</w:t>
        </w:r>
      </w:ins>
      <w:del w:id="121" w:author="Robert Smith" w:date="2025-05-30T09:38:00Z" w16du:dateUtc="2025-05-30T08:38:00Z">
        <w:r w:rsidRPr="00CC203A" w:rsidDel="00531263">
          <w:rPr>
            <w:rFonts w:ascii="Times New Roman" w:hAnsi="Times New Roman" w:cs="Times New Roman"/>
            <w:sz w:val="22"/>
            <w:szCs w:val="22"/>
          </w:rPr>
          <w:delText xml:space="preserve">can leverage </w:delText>
        </w:r>
      </w:del>
      <w:del w:id="122" w:author="Robert Smith" w:date="2025-05-30T09:37:00Z" w16du:dateUtc="2025-05-30T08:37:00Z">
        <w:r w:rsidRPr="00CC203A" w:rsidDel="00531263">
          <w:rPr>
            <w:rFonts w:ascii="Times New Roman" w:hAnsi="Times New Roman" w:cs="Times New Roman"/>
            <w:sz w:val="22"/>
            <w:szCs w:val="22"/>
          </w:rPr>
          <w:delText>AI Copilots</w:delText>
        </w:r>
      </w:del>
      <w:del w:id="123" w:author="Robert Smith" w:date="2025-05-30T09:38:00Z" w16du:dateUtc="2025-05-30T08:38:00Z">
        <w:r w:rsidRPr="00CC203A" w:rsidDel="00531263">
          <w:rPr>
            <w:rFonts w:ascii="Times New Roman" w:hAnsi="Times New Roman" w:cs="Times New Roman"/>
            <w:sz w:val="22"/>
            <w:szCs w:val="22"/>
          </w:rPr>
          <w:delText xml:space="preserve"> for efficient conversion</w:delText>
        </w:r>
      </w:del>
      <w:r w:rsidRPr="00CC203A">
        <w:rPr>
          <w:rFonts w:ascii="Times New Roman" w:hAnsi="Times New Roman" w:cs="Times New Roman"/>
          <w:sz w:val="22"/>
          <w:szCs w:val="22"/>
        </w:rPr>
        <w:t>.</w:t>
      </w:r>
    </w:p>
    <w:p w14:paraId="5B57CFFD"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Benchmarking Performance:</w:t>
      </w:r>
      <w:r w:rsidRPr="00CC203A">
        <w:rPr>
          <w:rFonts w:ascii="Times New Roman" w:hAnsi="Times New Roman" w:cs="Times New Roman"/>
          <w:sz w:val="22"/>
          <w:szCs w:val="22"/>
        </w:rPr>
        <w:t> Use microbenchmark to compare the execution speed of both the original R function and the newly implemented C++ function. Ensure that both versions produce identical outputs. Prefer the C++ version only if it significantly enhances performance, especially for tasks involving repetitive linear algebra operations or simulations.</w:t>
      </w:r>
    </w:p>
    <w:p w14:paraId="52D308E2"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Move to .cpp File:</w:t>
      </w:r>
      <w:r w:rsidRPr="00CC203A">
        <w:rPr>
          <w:rFonts w:ascii="Times New Roman" w:hAnsi="Times New Roman" w:cs="Times New Roman"/>
          <w:sz w:val="22"/>
          <w:szCs w:val="22"/>
        </w:rPr>
        <w:t> Once satisfied with the C++ function’s performance, transfer it to a .cpp file. Organize C++ functions in a dedicated folder (e.g., src/) separate from R functions (typically stored in R/).</w:t>
      </w:r>
    </w:p>
    <w:p w14:paraId="05089621"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Source and Call from R:</w:t>
      </w:r>
      <w:r w:rsidRPr="00CC203A">
        <w:rPr>
          <w:rFonts w:ascii="Times New Roman" w:hAnsi="Times New Roman" w:cs="Times New Roman"/>
          <w:sz w:val="22"/>
          <w:szCs w:val="22"/>
        </w:rPr>
        <w:t> Use the </w:t>
      </w:r>
      <w:hyperlink r:id="rId20" w:history="1">
        <w:r w:rsidRPr="00CC203A">
          <w:rPr>
            <w:rStyle w:val="Hyperlink"/>
            <w:rFonts w:ascii="Times New Roman" w:hAnsi="Times New Roman" w:cs="Times New Roman"/>
            <w:sz w:val="22"/>
            <w:szCs w:val="22"/>
          </w:rPr>
          <w:t>sourceCpp()</w:t>
        </w:r>
      </w:hyperlink>
      <w:r w:rsidRPr="00CC203A">
        <w:rPr>
          <w:rFonts w:ascii="Times New Roman" w:hAnsi="Times New Roman" w:cs="Times New Roman"/>
          <w:sz w:val="22"/>
          <w:szCs w:val="22"/>
        </w:rPr>
        <w:t> function from the Rcpp package to source the C++ function from the .cpp file into the R environment. Subsequently, integrate and invoke the C++ function within the model script seamlessly, akin to any R function.</w:t>
      </w:r>
    </w:p>
    <w:p w14:paraId="3574232A"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This structured approach should result in efficient utilization of C++ for enhancing computational speed in critical model components, while maintaining code clarity and integration within the R environment.</w:t>
      </w:r>
    </w:p>
    <w:p w14:paraId="553EA4BE" w14:textId="6F5B88F5" w:rsidR="004E0432" w:rsidRPr="004E0432" w:rsidRDefault="00CC203A" w:rsidP="004E0432">
      <w:pPr>
        <w:spacing w:line="480" w:lineRule="auto"/>
        <w:rPr>
          <w:rFonts w:ascii="Times New Roman" w:hAnsi="Times New Roman" w:cs="Times New Roman"/>
          <w:sz w:val="22"/>
          <w:szCs w:val="22"/>
        </w:rPr>
      </w:pPr>
      <w:r>
        <w:rPr>
          <w:rFonts w:ascii="Times New Roman" w:hAnsi="Times New Roman" w:cs="Times New Roman"/>
          <w:sz w:val="22"/>
          <w:szCs w:val="22"/>
        </w:rPr>
        <w:t>Now that we have a basic understand</w:t>
      </w:r>
      <w:r w:rsidR="004E0432">
        <w:rPr>
          <w:rFonts w:ascii="Times New Roman" w:hAnsi="Times New Roman" w:cs="Times New Roman"/>
          <w:sz w:val="22"/>
          <w:szCs w:val="22"/>
        </w:rPr>
        <w:t>ing</w:t>
      </w:r>
      <w:r>
        <w:rPr>
          <w:rFonts w:ascii="Times New Roman" w:hAnsi="Times New Roman" w:cs="Times New Roman"/>
          <w:sz w:val="22"/>
          <w:szCs w:val="22"/>
        </w:rPr>
        <w:t xml:space="preserve"> of how to incorporate C++ into our model, let</w:t>
      </w:r>
      <w:r w:rsidR="004E0432">
        <w:rPr>
          <w:rFonts w:ascii="Times New Roman" w:hAnsi="Times New Roman" w:cs="Times New Roman"/>
          <w:sz w:val="22"/>
          <w:szCs w:val="22"/>
        </w:rPr>
        <w:t>’</w:t>
      </w:r>
      <w:r>
        <w:rPr>
          <w:rFonts w:ascii="Times New Roman" w:hAnsi="Times New Roman" w:cs="Times New Roman"/>
          <w:sz w:val="22"/>
          <w:szCs w:val="22"/>
        </w:rPr>
        <w:t xml:space="preserve">s update our functions. </w:t>
      </w:r>
      <w:r w:rsidR="004E0432">
        <w:rPr>
          <w:rFonts w:ascii="Times New Roman" w:hAnsi="Times New Roman" w:cs="Times New Roman"/>
          <w:sz w:val="22"/>
          <w:szCs w:val="22"/>
        </w:rPr>
        <w:t xml:space="preserve"> We will walk the reader through updating the Gompertz function as shown in Table X. First,</w:t>
      </w:r>
      <w:r w:rsidR="004E0432" w:rsidRPr="004E0432">
        <w:rPr>
          <w:rFonts w:ascii="Times New Roman" w:hAnsi="Times New Roman" w:cs="Times New Roman"/>
          <w:sz w:val="22"/>
          <w:szCs w:val="22"/>
        </w:rPr>
        <w:t xml:space="preserve"> </w:t>
      </w:r>
      <w:r w:rsidR="004E0432">
        <w:rPr>
          <w:rFonts w:ascii="Times New Roman" w:hAnsi="Times New Roman" w:cs="Times New Roman"/>
          <w:sz w:val="22"/>
          <w:szCs w:val="22"/>
        </w:rPr>
        <w:t xml:space="preserve">the </w:t>
      </w:r>
      <w:r w:rsidR="004E0432" w:rsidRPr="004E0432">
        <w:rPr>
          <w:rFonts w:ascii="Times New Roman" w:hAnsi="Times New Roman" w:cs="Times New Roman"/>
          <w:sz w:val="22"/>
          <w:szCs w:val="22"/>
        </w:rPr>
        <w:t xml:space="preserve">Gompertz hazard formula is structurally identical between R and C++, but </w:t>
      </w:r>
      <w:r w:rsidR="004E0432">
        <w:rPr>
          <w:rFonts w:ascii="Times New Roman" w:hAnsi="Times New Roman" w:cs="Times New Roman"/>
          <w:sz w:val="22"/>
          <w:szCs w:val="22"/>
        </w:rPr>
        <w:t xml:space="preserve">C++ has strict naming conventions so </w:t>
      </w:r>
      <w:r w:rsidR="004E0432" w:rsidRPr="004E0432">
        <w:rPr>
          <w:rFonts w:ascii="Times New Roman" w:hAnsi="Times New Roman" w:cs="Times New Roman"/>
          <w:sz w:val="22"/>
          <w:szCs w:val="22"/>
        </w:rPr>
        <w:t>each component must be explicitly typed and separated in C++.</w:t>
      </w:r>
      <w:r w:rsidR="004E0432">
        <w:rPr>
          <w:rFonts w:ascii="Times New Roman" w:hAnsi="Times New Roman" w:cs="Times New Roman"/>
          <w:sz w:val="22"/>
          <w:szCs w:val="22"/>
        </w:rPr>
        <w:t xml:space="preserve"> </w:t>
      </w:r>
      <w:r w:rsidR="004E0432" w:rsidRPr="004E0432">
        <w:rPr>
          <w:rFonts w:ascii="Times New Roman" w:hAnsi="Times New Roman" w:cs="Times New Roman"/>
          <w:sz w:val="22"/>
          <w:szCs w:val="22"/>
        </w:rPr>
        <w:t>There's no dynamic typing like in R.</w:t>
      </w:r>
      <w:r w:rsidR="004E0432">
        <w:rPr>
          <w:rFonts w:ascii="Times New Roman" w:hAnsi="Times New Roman" w:cs="Times New Roman"/>
          <w:sz w:val="22"/>
          <w:szCs w:val="22"/>
        </w:rPr>
        <w:t xml:space="preserve"> Similarly, one factor that might be new is that </w:t>
      </w:r>
      <w:r w:rsidR="004E0432" w:rsidRPr="004E0432">
        <w:rPr>
          <w:rFonts w:ascii="Times New Roman" w:hAnsi="Times New Roman" w:cs="Times New Roman"/>
          <w:sz w:val="22"/>
          <w:szCs w:val="22"/>
        </w:rPr>
        <w:t>R conveniences (e.g., named indexing) must be replaced with positional logic in C++</w:t>
      </w:r>
      <w:r w:rsidR="004E0432">
        <w:rPr>
          <w:rFonts w:ascii="Times New Roman" w:hAnsi="Times New Roman" w:cs="Times New Roman"/>
          <w:sz w:val="22"/>
          <w:szCs w:val="22"/>
        </w:rPr>
        <w:t xml:space="preserve"> and </w:t>
      </w:r>
      <w:r w:rsidR="004E0432" w:rsidRPr="004E0432">
        <w:rPr>
          <w:rFonts w:ascii="Times New Roman" w:hAnsi="Times New Roman" w:cs="Times New Roman"/>
          <w:sz w:val="22"/>
          <w:szCs w:val="22"/>
        </w:rPr>
        <w:t>C++/Rcpp gains speed by avoiding dynamic typing and using lower-level matrix operations via Armadillo.</w:t>
      </w:r>
      <w:r w:rsidR="004E0432">
        <w:rPr>
          <w:rFonts w:ascii="Times New Roman" w:hAnsi="Times New Roman" w:cs="Times New Roman"/>
          <w:sz w:val="22"/>
          <w:szCs w:val="22"/>
        </w:rPr>
        <w:t xml:space="preserve"> This result is the Rcpp code being very verbose and cranky if anything was not declared correctly. </w:t>
      </w:r>
    </w:p>
    <w:p w14:paraId="41EE4E34" w14:textId="4A400DA2" w:rsidR="004E0432" w:rsidRDefault="004E0432" w:rsidP="004E0432">
      <w:pPr>
        <w:spacing w:line="480" w:lineRule="auto"/>
        <w:rPr>
          <w:rFonts w:ascii="Times New Roman" w:hAnsi="Times New Roman" w:cs="Times New Roman"/>
          <w:sz w:val="22"/>
          <w:szCs w:val="22"/>
        </w:rPr>
        <w:sectPr w:rsidR="004E0432">
          <w:pgSz w:w="12240" w:h="15840"/>
          <w:pgMar w:top="1440" w:right="1440" w:bottom="1440" w:left="1440" w:header="720" w:footer="720" w:gutter="0"/>
          <w:cols w:space="720"/>
          <w:docGrid w:linePitch="360"/>
        </w:sectPr>
      </w:pPr>
      <w:r>
        <w:rPr>
          <w:rFonts w:ascii="Times New Roman" w:hAnsi="Times New Roman" w:cs="Times New Roman"/>
          <w:sz w:val="22"/>
          <w:szCs w:val="22"/>
        </w:rPr>
        <w:t xml:space="preserve">  </w:t>
      </w:r>
    </w:p>
    <w:tbl>
      <w:tblPr>
        <w:tblStyle w:val="GridTable2"/>
        <w:tblW w:w="0" w:type="auto"/>
        <w:tblBorders>
          <w:top w:val="none" w:sz="0" w:space="0" w:color="auto"/>
          <w:insideH w:val="none" w:sz="0" w:space="0" w:color="auto"/>
          <w:insideV w:val="none" w:sz="0" w:space="0" w:color="auto"/>
        </w:tblBorders>
        <w:tblLayout w:type="fixed"/>
        <w:tblLook w:val="04A0" w:firstRow="1" w:lastRow="0" w:firstColumn="1" w:lastColumn="0" w:noHBand="0" w:noVBand="1"/>
      </w:tblPr>
      <w:tblGrid>
        <w:gridCol w:w="4095"/>
        <w:gridCol w:w="4095"/>
        <w:gridCol w:w="3983"/>
      </w:tblGrid>
      <w:tr w:rsidR="004E0432" w:rsidRPr="004E0432" w14:paraId="4EF16C52" w14:textId="77777777" w:rsidTr="004E0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Borders>
              <w:top w:val="none" w:sz="0" w:space="0" w:color="auto"/>
              <w:bottom w:val="none" w:sz="0" w:space="0" w:color="auto"/>
              <w:right w:val="none" w:sz="0" w:space="0" w:color="auto"/>
            </w:tcBorders>
          </w:tcPr>
          <w:p w14:paraId="5063160F" w14:textId="77777777" w:rsidR="004E0432" w:rsidRPr="004E0432" w:rsidRDefault="004E0432" w:rsidP="00F07144">
            <w:pPr>
              <w:rPr>
                <w:rFonts w:ascii="Times New Roman" w:hAnsi="Times New Roman" w:cs="Times New Roman"/>
              </w:rPr>
            </w:pPr>
            <w:r w:rsidRPr="004E0432">
              <w:rPr>
                <w:rFonts w:ascii="Times New Roman" w:hAnsi="Times New Roman" w:cs="Times New Roman"/>
              </w:rPr>
              <w:lastRenderedPageBreak/>
              <w:t>R Code (gompertz_event2)</w:t>
            </w:r>
          </w:p>
        </w:tc>
        <w:tc>
          <w:tcPr>
            <w:tcW w:w="4095" w:type="dxa"/>
            <w:tcBorders>
              <w:top w:val="none" w:sz="0" w:space="0" w:color="auto"/>
              <w:left w:val="none" w:sz="0" w:space="0" w:color="auto"/>
              <w:bottom w:val="none" w:sz="0" w:space="0" w:color="auto"/>
              <w:right w:val="none" w:sz="0" w:space="0" w:color="auto"/>
            </w:tcBorders>
          </w:tcPr>
          <w:p w14:paraId="04521C8A" w14:textId="77777777" w:rsidR="004E0432" w:rsidRPr="004E0432" w:rsidRDefault="004E0432" w:rsidP="00F071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C++ Code (gompertz_eventC)</w:t>
            </w:r>
          </w:p>
        </w:tc>
        <w:tc>
          <w:tcPr>
            <w:tcW w:w="3983" w:type="dxa"/>
            <w:tcBorders>
              <w:top w:val="none" w:sz="0" w:space="0" w:color="auto"/>
              <w:left w:val="none" w:sz="0" w:space="0" w:color="auto"/>
              <w:bottom w:val="none" w:sz="0" w:space="0" w:color="auto"/>
            </w:tcBorders>
          </w:tcPr>
          <w:p w14:paraId="5D1D7A80" w14:textId="77777777" w:rsidR="004E0432" w:rsidRPr="004E0432" w:rsidRDefault="004E0432" w:rsidP="00F071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Explanation</w:t>
            </w:r>
          </w:p>
        </w:tc>
      </w:tr>
      <w:tr w:rsidR="004E0432" w:rsidRPr="004E0432" w14:paraId="03E1F94A"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1ED56E3E" w14:textId="77777777" w:rsidR="004E0432" w:rsidRPr="004E0432" w:rsidRDefault="004E0432" w:rsidP="004E0432">
            <w:pPr>
              <w:rPr>
                <w:rFonts w:ascii="Courier New" w:hAnsi="Courier New" w:cs="Courier New"/>
                <w:b w:val="0"/>
                <w:bCs w:val="0"/>
                <w:sz w:val="22"/>
                <w:szCs w:val="22"/>
              </w:rPr>
            </w:pPr>
            <w:r w:rsidRPr="004E0432">
              <w:rPr>
                <w:rFonts w:ascii="Courier New" w:hAnsi="Courier New" w:cs="Courier New"/>
                <w:b w:val="0"/>
                <w:bCs w:val="0"/>
                <w:sz w:val="22"/>
                <w:szCs w:val="22"/>
              </w:rPr>
              <w:t>gompertz_event2 &lt;- function(</w:t>
            </w:r>
            <w:r w:rsidRPr="004E0432">
              <w:rPr>
                <w:rFonts w:ascii="Courier New" w:hAnsi="Courier New" w:cs="Courier New"/>
                <w:b w:val="0"/>
                <w:bCs w:val="0"/>
                <w:sz w:val="22"/>
                <w:szCs w:val="22"/>
              </w:rPr>
              <w:br/>
              <w:t xml:space="preserve">  m_ind_traits,</w:t>
            </w:r>
            <w:r w:rsidRPr="004E0432">
              <w:rPr>
                <w:rFonts w:ascii="Courier New" w:hAnsi="Courier New" w:cs="Courier New"/>
                <w:b w:val="0"/>
                <w:bCs w:val="0"/>
                <w:sz w:val="22"/>
                <w:szCs w:val="22"/>
              </w:rPr>
              <w:br/>
              <w:t xml:space="preserve">  m_coef_ukpds_ind_traits,</w:t>
            </w:r>
            <w:r w:rsidRPr="004E0432">
              <w:rPr>
                <w:rFonts w:ascii="Courier New" w:hAnsi="Courier New" w:cs="Courier New"/>
                <w:b w:val="0"/>
                <w:bCs w:val="0"/>
                <w:sz w:val="22"/>
                <w:szCs w:val="22"/>
              </w:rPr>
              <w:br/>
              <w:t xml:space="preserve">  m_coef_ukpds_other_ind_traits,</w:t>
            </w:r>
            <w:r w:rsidRPr="004E0432">
              <w:rPr>
                <w:rFonts w:ascii="Courier New" w:hAnsi="Courier New" w:cs="Courier New"/>
                <w:b w:val="0"/>
                <w:bCs w:val="0"/>
                <w:sz w:val="22"/>
                <w:szCs w:val="22"/>
              </w:rPr>
              <w:br/>
              <w:t xml:space="preserve">  health_outcome) {</w:t>
            </w:r>
          </w:p>
        </w:tc>
        <w:tc>
          <w:tcPr>
            <w:tcW w:w="4095" w:type="dxa"/>
          </w:tcPr>
          <w:p w14:paraId="7CF2FBF0" w14:textId="77777777"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[[Rcpp::export]]</w:t>
            </w:r>
            <w:r w:rsidRPr="004E0432">
              <w:rPr>
                <w:rFonts w:ascii="Courier New" w:hAnsi="Courier New" w:cs="Courier New"/>
                <w:sz w:val="22"/>
                <w:szCs w:val="22"/>
              </w:rPr>
              <w:br/>
              <w:t>auto gompertz_eventC(</w:t>
            </w:r>
            <w:r w:rsidRPr="004E0432">
              <w:rPr>
                <w:rFonts w:ascii="Courier New" w:hAnsi="Courier New" w:cs="Courier New"/>
                <w:sz w:val="22"/>
                <w:szCs w:val="22"/>
              </w:rPr>
              <w:br/>
              <w:t xml:space="preserve">  arma::mat&amp; m_ind_traits,</w:t>
            </w:r>
            <w:r w:rsidRPr="004E0432">
              <w:rPr>
                <w:rFonts w:ascii="Courier New" w:hAnsi="Courier New" w:cs="Courier New"/>
                <w:sz w:val="22"/>
                <w:szCs w:val="22"/>
              </w:rPr>
              <w:br/>
              <w:t xml:space="preserve">  const arma::mat&amp; m_coef_ukpds_ind_traits,</w:t>
            </w:r>
            <w:r w:rsidRPr="004E0432">
              <w:rPr>
                <w:rFonts w:ascii="Courier New" w:hAnsi="Courier New" w:cs="Courier New"/>
                <w:sz w:val="22"/>
                <w:szCs w:val="22"/>
              </w:rPr>
              <w:br/>
              <w:t xml:space="preserve">  const arma::mat&amp; m_coef_ukpds_other_ind_traits,</w:t>
            </w:r>
            <w:r w:rsidRPr="004E0432">
              <w:rPr>
                <w:rFonts w:ascii="Courier New" w:hAnsi="Courier New" w:cs="Courier New"/>
                <w:sz w:val="22"/>
                <w:szCs w:val="22"/>
              </w:rPr>
              <w:br/>
              <w:t xml:space="preserve">  int health_outcome_index) {</w:t>
            </w:r>
          </w:p>
        </w:tc>
        <w:tc>
          <w:tcPr>
            <w:tcW w:w="3983" w:type="dxa"/>
          </w:tcPr>
          <w:p w14:paraId="10B827F7" w14:textId="76F834CD"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The function is exported to R using Rcpp attributes. The input arguments are typed explicitly as Armadillo matrices. `int health_outcome_index` replaces R’s use of column names and is adjusted to 0-based indexing inside the function.</w:t>
            </w:r>
            <w:r>
              <w:rPr>
                <w:rFonts w:ascii="Times New Roman" w:hAnsi="Times New Roman" w:cs="Times New Roman"/>
              </w:rPr>
              <w:t xml:space="preserve"> It is worth mentioning that we are when adding the ‘&amp;’ it passing by reference instead of actually passing the matrix back and forth.  </w:t>
            </w:r>
          </w:p>
        </w:tc>
      </w:tr>
      <w:tr w:rsidR="004E0432" w:rsidRPr="004E0432" w14:paraId="00646C9F"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F253519" w14:textId="77777777" w:rsidR="004E0432" w:rsidRPr="004E0432" w:rsidRDefault="004E0432" w:rsidP="004E0432">
            <w:pPr>
              <w:rPr>
                <w:rFonts w:ascii="Courier New" w:hAnsi="Courier New" w:cs="Courier New"/>
                <w:b w:val="0"/>
                <w:bCs w:val="0"/>
                <w:sz w:val="22"/>
                <w:szCs w:val="22"/>
              </w:rPr>
            </w:pPr>
          </w:p>
        </w:tc>
        <w:tc>
          <w:tcPr>
            <w:tcW w:w="4095" w:type="dxa"/>
          </w:tcPr>
          <w:p w14:paraId="2172AFD0" w14:textId="77777777" w:rsidR="004E0432" w:rsidRPr="004E0432" w:rsidRDefault="004E0432" w:rsidP="004E043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int n_rows = m_ind_traits.n_rows;</w:t>
            </w:r>
          </w:p>
        </w:tc>
        <w:tc>
          <w:tcPr>
            <w:tcW w:w="3983" w:type="dxa"/>
          </w:tcPr>
          <w:p w14:paraId="47CF8D16" w14:textId="25663D4C" w:rsidR="004E0432" w:rsidRPr="004E0432" w:rsidRDefault="004E0432" w:rsidP="004E04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Retrieves the number of individuals (rows in matrix). This is needed to generate a matrix of random uniform values using `arma::randu` later.</w:t>
            </w:r>
          </w:p>
        </w:tc>
      </w:tr>
      <w:tr w:rsidR="004E0432" w:rsidRPr="004E0432" w14:paraId="575020A8"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27A7CB42" w14:textId="77777777" w:rsidR="004E0432" w:rsidRPr="004E0432" w:rsidRDefault="004E0432" w:rsidP="004E0432">
            <w:pPr>
              <w:rPr>
                <w:rFonts w:ascii="Courier New" w:hAnsi="Courier New" w:cs="Courier New"/>
                <w:b w:val="0"/>
                <w:bCs w:val="0"/>
                <w:sz w:val="22"/>
                <w:szCs w:val="22"/>
              </w:rPr>
            </w:pPr>
          </w:p>
        </w:tc>
        <w:tc>
          <w:tcPr>
            <w:tcW w:w="4095" w:type="dxa"/>
          </w:tcPr>
          <w:p w14:paraId="6B2D5EFE" w14:textId="77777777"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int idx = health_outcome_index - 1;</w:t>
            </w:r>
          </w:p>
        </w:tc>
        <w:tc>
          <w:tcPr>
            <w:tcW w:w="3983" w:type="dxa"/>
          </w:tcPr>
          <w:p w14:paraId="46A23175" w14:textId="62EDCDA0"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Adjusts for 0-based indexing used in C++ (R is 1-based). This index is used to access columns in coefficient matrices.</w:t>
            </w:r>
          </w:p>
        </w:tc>
      </w:tr>
      <w:tr w:rsidR="004E0432" w:rsidRPr="004E0432" w14:paraId="6FB27937"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3801ADFD"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t>patient_factors &lt;- (m_ind_traits %*% m_coef_ukpds_ind_traits[, health_outcome] +</w:t>
            </w:r>
            <w:r w:rsidRPr="004E0432">
              <w:rPr>
                <w:rFonts w:ascii="Courier New" w:hAnsi="Courier New" w:cs="Courier New"/>
                <w:b w:val="0"/>
                <w:bCs w:val="0"/>
                <w:sz w:val="22"/>
                <w:szCs w:val="22"/>
              </w:rPr>
              <w:br/>
              <w:t xml:space="preserve">  as.vector(m_coef_ukpds_other_ind_traits["lambda", health_outcome]))</w:t>
            </w:r>
          </w:p>
        </w:tc>
        <w:tc>
          <w:tcPr>
            <w:tcW w:w="4095" w:type="dxa"/>
          </w:tcPr>
          <w:p w14:paraId="337C9E66"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arma::vec coef = m_coef_ukpds_ind_traits.col(idx);</w:t>
            </w:r>
            <w:r w:rsidRPr="004E0432">
              <w:rPr>
                <w:rFonts w:ascii="Courier New" w:hAnsi="Courier New" w:cs="Courier New"/>
                <w:sz w:val="22"/>
                <w:szCs w:val="22"/>
              </w:rPr>
              <w:br/>
              <w:t>double lambda = m_coef_ukpds_other_ind_traits(0, idx);</w:t>
            </w:r>
            <w:r w:rsidRPr="004E0432">
              <w:rPr>
                <w:rFonts w:ascii="Courier New" w:hAnsi="Courier New" w:cs="Courier New"/>
                <w:sz w:val="22"/>
                <w:szCs w:val="22"/>
              </w:rPr>
              <w:br/>
              <w:t>arma::vec patient_factors = m_ind_traits * coef;</w:t>
            </w:r>
            <w:r w:rsidRPr="004E0432">
              <w:rPr>
                <w:rFonts w:ascii="Courier New" w:hAnsi="Courier New" w:cs="Courier New"/>
                <w:sz w:val="22"/>
                <w:szCs w:val="22"/>
              </w:rPr>
              <w:br/>
              <w:t>patient_factors += lambda;</w:t>
            </w:r>
          </w:p>
        </w:tc>
        <w:tc>
          <w:tcPr>
            <w:tcW w:w="3983" w:type="dxa"/>
          </w:tcPr>
          <w:p w14:paraId="4ED58093" w14:textId="7BB3B72A"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Performs matrix multiplication and adds the intercept. C++ breaks this into sequential steps with explicit types. `col(idx)` extracts a single column as a vector. Matrix multiplication is performed using `*`. Scalars must be explicitly extracted. `+=` adds lambda to each element of the result vector.</w:t>
            </w:r>
          </w:p>
        </w:tc>
      </w:tr>
      <w:tr w:rsidR="004E0432" w:rsidRPr="004E0432" w14:paraId="75E2DA64"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2CE12FD0"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t>cum_hazard_t &lt;- (1 / m_coef_ukpds_other_ind_traits["rho", health_outcome]) *</w:t>
            </w:r>
            <w:r w:rsidRPr="004E0432">
              <w:rPr>
                <w:rFonts w:ascii="Courier New" w:hAnsi="Courier New" w:cs="Courier New"/>
                <w:b w:val="0"/>
                <w:bCs w:val="0"/>
                <w:sz w:val="22"/>
                <w:szCs w:val="22"/>
              </w:rPr>
              <w:br/>
              <w:t xml:space="preserve">  exp(patient_factors) *</w:t>
            </w:r>
            <w:r w:rsidRPr="004E0432">
              <w:rPr>
                <w:rFonts w:ascii="Courier New" w:hAnsi="Courier New" w:cs="Courier New"/>
                <w:b w:val="0"/>
                <w:bCs w:val="0"/>
                <w:sz w:val="22"/>
                <w:szCs w:val="22"/>
              </w:rPr>
              <w:br/>
              <w:t xml:space="preserve">  (exp(m_ind_traits[, "age"] </w:t>
            </w:r>
            <w:r w:rsidRPr="004E0432">
              <w:rPr>
                <w:rFonts w:ascii="Courier New" w:hAnsi="Courier New" w:cs="Courier New"/>
                <w:b w:val="0"/>
                <w:bCs w:val="0"/>
                <w:sz w:val="22"/>
                <w:szCs w:val="22"/>
              </w:rPr>
              <w:lastRenderedPageBreak/>
              <w:t>* m_coef_ukpds_other_ind_traits["rho", health_outcome]) - 1)</w:t>
            </w:r>
          </w:p>
        </w:tc>
        <w:tc>
          <w:tcPr>
            <w:tcW w:w="4095" w:type="dxa"/>
          </w:tcPr>
          <w:p w14:paraId="55F40991"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lastRenderedPageBreak/>
              <w:t>double rho = m_coef_ukpds_other_ind_traits(1, idx);</w:t>
            </w:r>
            <w:r w:rsidRPr="004E0432">
              <w:rPr>
                <w:rFonts w:ascii="Courier New" w:hAnsi="Courier New" w:cs="Courier New"/>
                <w:sz w:val="22"/>
                <w:szCs w:val="22"/>
              </w:rPr>
              <w:br/>
              <w:t>double inv_rho = 1.0 / rho;</w:t>
            </w:r>
            <w:r w:rsidRPr="004E0432">
              <w:rPr>
                <w:rFonts w:ascii="Courier New" w:hAnsi="Courier New" w:cs="Courier New"/>
                <w:sz w:val="22"/>
                <w:szCs w:val="22"/>
              </w:rPr>
              <w:br/>
              <w:t xml:space="preserve">const arma::vec&amp; age = </w:t>
            </w:r>
            <w:r w:rsidRPr="004E0432">
              <w:rPr>
                <w:rFonts w:ascii="Courier New" w:hAnsi="Courier New" w:cs="Courier New"/>
                <w:sz w:val="22"/>
                <w:szCs w:val="22"/>
              </w:rPr>
              <w:lastRenderedPageBreak/>
              <w:t>m_ind_traits.col(0);</w:t>
            </w:r>
            <w:r w:rsidRPr="004E0432">
              <w:rPr>
                <w:rFonts w:ascii="Courier New" w:hAnsi="Courier New" w:cs="Courier New"/>
                <w:sz w:val="22"/>
                <w:szCs w:val="22"/>
              </w:rPr>
              <w:br/>
              <w:t>arma::vec patient_factors_exp = arma::exp(patient_factors);</w:t>
            </w:r>
            <w:r w:rsidRPr="004E0432">
              <w:rPr>
                <w:rFonts w:ascii="Courier New" w:hAnsi="Courier New" w:cs="Courier New"/>
                <w:sz w:val="22"/>
                <w:szCs w:val="22"/>
              </w:rPr>
              <w:br/>
              <w:t>arma::mat p_t0 = arma::exp(age * rho) - 1.0;</w:t>
            </w:r>
            <w:r w:rsidRPr="004E0432">
              <w:rPr>
                <w:rFonts w:ascii="Courier New" w:hAnsi="Courier New" w:cs="Courier New"/>
                <w:sz w:val="22"/>
                <w:szCs w:val="22"/>
              </w:rPr>
              <w:br/>
              <w:t>arma::mat cum_hazard_t = inv_rho * (patient_factors_exp % p_t0);</w:t>
            </w:r>
          </w:p>
        </w:tc>
        <w:tc>
          <w:tcPr>
            <w:tcW w:w="3983" w:type="dxa"/>
          </w:tcPr>
          <w:p w14:paraId="0E1FD2B3" w14:textId="6310F3F0"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lastRenderedPageBreak/>
              <w:t xml:space="preserve">Cumulative hazard at time t using Gompertz function. `col(0)` assumes the first column of m_ind_traits is age. Armadillo's `exp()` is element-wise. </w:t>
            </w:r>
            <w:r w:rsidRPr="004E0432">
              <w:rPr>
                <w:rFonts w:ascii="Times New Roman" w:hAnsi="Times New Roman" w:cs="Times New Roman"/>
              </w:rPr>
              <w:lastRenderedPageBreak/>
              <w:t xml:space="preserve">`%` denotes element-wise multiplication. Intermediate results are stored in named variables for clarity and performance. </w:t>
            </w:r>
          </w:p>
        </w:tc>
      </w:tr>
      <w:tr w:rsidR="004E0432" w:rsidRPr="004E0432" w14:paraId="73F37BB8"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1AE12577"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lastRenderedPageBreak/>
              <w:t>cum_hazard_t1 &lt;- (1 / m_coef_ukpds_other_ind_traits["rho", health_outcome]) *</w:t>
            </w:r>
            <w:r w:rsidRPr="004E0432">
              <w:rPr>
                <w:rFonts w:ascii="Courier New" w:hAnsi="Courier New" w:cs="Courier New"/>
                <w:b w:val="0"/>
                <w:bCs w:val="0"/>
                <w:sz w:val="22"/>
                <w:szCs w:val="22"/>
              </w:rPr>
              <w:br/>
              <w:t xml:space="preserve">  exp(patient_factors) *</w:t>
            </w:r>
            <w:r w:rsidRPr="004E0432">
              <w:rPr>
                <w:rFonts w:ascii="Courier New" w:hAnsi="Courier New" w:cs="Courier New"/>
                <w:b w:val="0"/>
                <w:bCs w:val="0"/>
                <w:sz w:val="22"/>
                <w:szCs w:val="22"/>
              </w:rPr>
              <w:br/>
              <w:t xml:space="preserve">  (exp((m_ind_traits[, "age"] + 1) * m_coef_ukpds_other_ind_traits["rho", health_outcome]) - 1)</w:t>
            </w:r>
          </w:p>
        </w:tc>
        <w:tc>
          <w:tcPr>
            <w:tcW w:w="4095" w:type="dxa"/>
          </w:tcPr>
          <w:p w14:paraId="4A6718BA"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arma::vec age1 = age + 1;</w:t>
            </w:r>
            <w:r w:rsidRPr="004E0432">
              <w:rPr>
                <w:rFonts w:ascii="Courier New" w:hAnsi="Courier New" w:cs="Courier New"/>
                <w:sz w:val="22"/>
                <w:szCs w:val="22"/>
              </w:rPr>
              <w:br/>
              <w:t>arma::mat p_t1 = arma::exp(age1 * rho) - 1.0;</w:t>
            </w:r>
            <w:r w:rsidRPr="004E0432">
              <w:rPr>
                <w:rFonts w:ascii="Courier New" w:hAnsi="Courier New" w:cs="Courier New"/>
                <w:sz w:val="22"/>
                <w:szCs w:val="22"/>
              </w:rPr>
              <w:br/>
              <w:t>arma::mat cum_hazard_t1 = inv_rho * (patient_factors_exp % p_t1);</w:t>
            </w:r>
          </w:p>
        </w:tc>
        <w:tc>
          <w:tcPr>
            <w:tcW w:w="3983" w:type="dxa"/>
          </w:tcPr>
          <w:p w14:paraId="702C70E2" w14:textId="4AE25DC2"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 xml:space="preserve">Computes cumulative hazard at t+1. The logic is the same but is broken into parts. </w:t>
            </w:r>
          </w:p>
        </w:tc>
      </w:tr>
      <w:tr w:rsidR="004E0432" w:rsidRPr="004E0432" w14:paraId="0EEEF4F7"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5EDE3827"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t>trans_prob &lt;- 1 - exp(cum_hazard_t - cum_hazard_t1)</w:t>
            </w:r>
          </w:p>
        </w:tc>
        <w:tc>
          <w:tcPr>
            <w:tcW w:w="4095" w:type="dxa"/>
          </w:tcPr>
          <w:p w14:paraId="0E1D292E"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arma::mat trans_prob = 1 - arma::exp(cum_hazard_t - cum_hazard_t1);</w:t>
            </w:r>
          </w:p>
        </w:tc>
        <w:tc>
          <w:tcPr>
            <w:tcW w:w="3983" w:type="dxa"/>
          </w:tcPr>
          <w:p w14:paraId="0FC18A9A" w14:textId="38A2E954"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Both versions calculate transition probabilities from the difference in cumulative hazard. `arma::exp` is element-wise exponential.</w:t>
            </w:r>
          </w:p>
        </w:tc>
      </w:tr>
      <w:tr w:rsidR="004E0432" w:rsidRPr="004E0432" w14:paraId="718CF112"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03851FF"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t>event &lt;- (trans_prob &gt; runif(nrow(m_ind_traits))) * 1</w:t>
            </w:r>
          </w:p>
        </w:tc>
        <w:tc>
          <w:tcPr>
            <w:tcW w:w="4095" w:type="dxa"/>
          </w:tcPr>
          <w:p w14:paraId="0BAE41D6"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arma::mat random_numbers = arma::randu(n_rows, 1);</w:t>
            </w:r>
            <w:r w:rsidRPr="004E0432">
              <w:rPr>
                <w:rFonts w:ascii="Courier New" w:hAnsi="Courier New" w:cs="Courier New"/>
                <w:sz w:val="22"/>
                <w:szCs w:val="22"/>
              </w:rPr>
              <w:br/>
              <w:t>arma::umat event = trans_prob &gt; random_numbers;</w:t>
            </w:r>
          </w:p>
        </w:tc>
        <w:tc>
          <w:tcPr>
            <w:tcW w:w="3983" w:type="dxa"/>
          </w:tcPr>
          <w:p w14:paraId="372069F0" w14:textId="2AFD1AE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Generates uniform random draws and determines whether the event occurred. `arma::randu(n_rows, 1)` generates a matrix of random uniform values. Logical comparison returns a `umat` (unsigned int matrix) where 1 indicates event occurrence. Armadillo handles this natively.</w:t>
            </w:r>
          </w:p>
        </w:tc>
      </w:tr>
      <w:tr w:rsidR="004E0432" w:rsidRPr="004E0432" w14:paraId="703DBC0F"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470928BD"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t>colnames(event) &lt;- health_outcome</w:t>
            </w:r>
          </w:p>
        </w:tc>
        <w:tc>
          <w:tcPr>
            <w:tcW w:w="4095" w:type="dxa"/>
          </w:tcPr>
          <w:p w14:paraId="456CB566"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3983" w:type="dxa"/>
          </w:tcPr>
          <w:p w14:paraId="7677E29E" w14:textId="3BE53E34"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Column names are omitted because Armadillo matrices do not store metadata like names. If needed, this must be added in R after returning the object.</w:t>
            </w:r>
          </w:p>
        </w:tc>
      </w:tr>
      <w:tr w:rsidR="004E0432" w:rsidRPr="004E0432" w14:paraId="432464B1"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B64849D"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t>return(event)</w:t>
            </w:r>
          </w:p>
        </w:tc>
        <w:tc>
          <w:tcPr>
            <w:tcW w:w="4095" w:type="dxa"/>
          </w:tcPr>
          <w:p w14:paraId="2A402393"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return event;</w:t>
            </w:r>
          </w:p>
        </w:tc>
        <w:tc>
          <w:tcPr>
            <w:tcW w:w="3983" w:type="dxa"/>
          </w:tcPr>
          <w:p w14:paraId="79A17C24" w14:textId="0B5609EA"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Returns the logical matrix indicating event occurrence for each individual.</w:t>
            </w:r>
          </w:p>
        </w:tc>
      </w:tr>
    </w:tbl>
    <w:p w14:paraId="25D84BC7" w14:textId="77777777" w:rsidR="004E0432" w:rsidRDefault="004E0432" w:rsidP="004E0432">
      <w:pPr>
        <w:spacing w:line="480" w:lineRule="auto"/>
        <w:rPr>
          <w:rFonts w:ascii="Times New Roman" w:hAnsi="Times New Roman" w:cs="Times New Roman"/>
          <w:sz w:val="22"/>
          <w:szCs w:val="22"/>
        </w:rPr>
        <w:sectPr w:rsidR="004E0432" w:rsidSect="004E0432">
          <w:pgSz w:w="15840" w:h="12240" w:orient="landscape"/>
          <w:pgMar w:top="1440" w:right="1440" w:bottom="1440" w:left="1440" w:header="720" w:footer="720" w:gutter="0"/>
          <w:cols w:space="720"/>
          <w:docGrid w:linePitch="360"/>
        </w:sectPr>
      </w:pPr>
    </w:p>
    <w:p w14:paraId="4543639A" w14:textId="77777777" w:rsidR="004E0432" w:rsidRPr="004E0432" w:rsidRDefault="004E0432" w:rsidP="004E0432">
      <w:pPr>
        <w:pStyle w:val="NormalWeb"/>
        <w:rPr>
          <w:b/>
          <w:bCs/>
        </w:rPr>
      </w:pPr>
      <w:r w:rsidRPr="004E0432">
        <w:rPr>
          <w:b/>
          <w:bCs/>
        </w:rPr>
        <w:lastRenderedPageBreak/>
        <w:t xml:space="preserve">Code Profiling </w:t>
      </w:r>
    </w:p>
    <w:p w14:paraId="487AEEBA" w14:textId="784A9B94" w:rsidR="004E0432" w:rsidRPr="006F216F" w:rsidRDefault="004E0432" w:rsidP="006F216F">
      <w:pPr>
        <w:pStyle w:val="NormalWeb"/>
        <w:spacing w:line="480" w:lineRule="auto"/>
        <w:rPr>
          <w:sz w:val="22"/>
          <w:szCs w:val="22"/>
        </w:rPr>
      </w:pPr>
      <w:r w:rsidRPr="006F216F">
        <w:rPr>
          <w:sz w:val="22"/>
          <w:szCs w:val="22"/>
        </w:rPr>
        <w:t xml:space="preserve">Now that we’ve demonstrated how to improve performance using Rcpp, we turn to the question of </w:t>
      </w:r>
      <w:r w:rsidRPr="006F216F">
        <w:rPr>
          <w:rStyle w:val="Emphasis"/>
          <w:rFonts w:eastAsiaTheme="majorEastAsia"/>
          <w:sz w:val="22"/>
          <w:szCs w:val="22"/>
        </w:rPr>
        <w:t>where</w:t>
      </w:r>
      <w:r w:rsidRPr="006F216F">
        <w:rPr>
          <w:sz w:val="22"/>
          <w:szCs w:val="22"/>
        </w:rPr>
        <w:t xml:space="preserve"> to apply it. The key is to identify which parts of the code are most in need of optimization. This can be done using the </w:t>
      </w:r>
      <w:r w:rsidRPr="006F216F">
        <w:rPr>
          <w:rStyle w:val="HTMLCode"/>
          <w:rFonts w:ascii="Times New Roman" w:eastAsiaTheme="majorEastAsia" w:hAnsi="Times New Roman" w:cs="Times New Roman"/>
          <w:sz w:val="22"/>
          <w:szCs w:val="22"/>
        </w:rPr>
        <w:t>profvis</w:t>
      </w:r>
      <w:r w:rsidRPr="006F216F">
        <w:rPr>
          <w:sz w:val="22"/>
          <w:szCs w:val="22"/>
        </w:rPr>
        <w:t xml:space="preserve"> </w:t>
      </w:r>
      <w:ins w:id="124" w:author="Robert Smith" w:date="2025-05-30T09:39:00Z" w16du:dateUtc="2025-05-30T08:39:00Z">
        <w:r w:rsidR="00531263">
          <w:rPr>
            <w:sz w:val="22"/>
            <w:szCs w:val="22"/>
          </w:rPr>
          <w:t xml:space="preserve">R </w:t>
        </w:r>
      </w:ins>
      <w:r w:rsidRPr="006F216F">
        <w:rPr>
          <w:sz w:val="22"/>
          <w:szCs w:val="22"/>
        </w:rPr>
        <w:t>package, which provides a visual representation of code performance. By focusing on the most time-consuming processes and iteratively improving them, modelers can often speed up their simulations by orders of magnitude</w:t>
      </w:r>
      <w:ins w:id="125" w:author="Robert Smith" w:date="2025-05-30T09:40:00Z" w16du:dateUtc="2025-05-30T08:40:00Z">
        <w:r w:rsidR="00531263">
          <w:rPr>
            <w:sz w:val="22"/>
            <w:szCs w:val="22"/>
          </w:rPr>
          <w:t xml:space="preserve"> - </w:t>
        </w:r>
      </w:ins>
      <w:del w:id="126" w:author="Robert Smith" w:date="2025-05-30T09:39:00Z" w16du:dateUtc="2025-05-30T08:39:00Z">
        <w:r w:rsidRPr="006F216F" w:rsidDel="00531263">
          <w:rPr>
            <w:sz w:val="22"/>
            <w:szCs w:val="22"/>
          </w:rPr>
          <w:delText>—</w:delText>
        </w:r>
      </w:del>
      <w:r w:rsidRPr="006F216F">
        <w:rPr>
          <w:sz w:val="22"/>
          <w:szCs w:val="22"/>
        </w:rPr>
        <w:t>helping to overcome the computational challenges inherent in microsimulation studies.</w:t>
      </w:r>
    </w:p>
    <w:p w14:paraId="523F7104" w14:textId="0FD8AF1F" w:rsidR="004E0432" w:rsidRPr="006F216F" w:rsidRDefault="004E0432" w:rsidP="006F216F">
      <w:pPr>
        <w:pStyle w:val="NormalWeb"/>
        <w:spacing w:line="480" w:lineRule="auto"/>
        <w:rPr>
          <w:sz w:val="22"/>
          <w:szCs w:val="22"/>
        </w:rPr>
      </w:pPr>
      <w:r w:rsidRPr="006F216F">
        <w:rPr>
          <w:rStyle w:val="Strong"/>
          <w:rFonts w:eastAsiaTheme="majorEastAsia"/>
          <w:b w:val="0"/>
          <w:bCs w:val="0"/>
          <w:sz w:val="22"/>
          <w:szCs w:val="22"/>
        </w:rPr>
        <w:t>Start by profiling your code</w:t>
      </w:r>
      <w:r w:rsidRPr="006F216F">
        <w:rPr>
          <w:b/>
          <w:bCs/>
          <w:sz w:val="22"/>
          <w:szCs w:val="22"/>
        </w:rPr>
        <w:t xml:space="preserve"> using</w:t>
      </w:r>
      <w:r w:rsidRPr="006F216F">
        <w:rPr>
          <w:sz w:val="22"/>
          <w:szCs w:val="22"/>
        </w:rPr>
        <w:t xml:space="preserve"> the </w:t>
      </w:r>
      <w:r w:rsidRPr="006F216F">
        <w:rPr>
          <w:rStyle w:val="HTMLCode"/>
          <w:rFonts w:ascii="Times New Roman" w:eastAsiaTheme="majorEastAsia" w:hAnsi="Times New Roman" w:cs="Times New Roman"/>
          <w:sz w:val="22"/>
          <w:szCs w:val="22"/>
        </w:rPr>
        <w:t>profvis()</w:t>
      </w:r>
      <w:r w:rsidRPr="006F216F">
        <w:rPr>
          <w:sz w:val="22"/>
          <w:szCs w:val="22"/>
        </w:rPr>
        <w:t xml:space="preserve"> function</w:t>
      </w:r>
      <w:ins w:id="127" w:author="Robert Smith" w:date="2025-05-30T09:40:00Z" w16du:dateUtc="2025-05-30T08:40:00Z">
        <w:r w:rsidR="00531263">
          <w:rPr>
            <w:sz w:val="22"/>
            <w:szCs w:val="22"/>
          </w:rPr>
          <w:t xml:space="preserve"> [</w:t>
        </w:r>
        <w:commentRangeStart w:id="128"/>
        <w:r w:rsidR="00531263">
          <w:rPr>
            <w:sz w:val="22"/>
            <w:szCs w:val="22"/>
          </w:rPr>
          <w:t>ref</w:t>
        </w:r>
        <w:commentRangeEnd w:id="128"/>
        <w:r w:rsidR="00531263">
          <w:rPr>
            <w:rStyle w:val="CommentReference"/>
            <w:rFonts w:asciiTheme="minorHAnsi" w:eastAsiaTheme="minorHAnsi" w:hAnsiTheme="minorHAnsi" w:cstheme="minorBidi"/>
            <w:kern w:val="2"/>
            <w14:ligatures w14:val="standardContextual"/>
          </w:rPr>
          <w:commentReference w:id="128"/>
        </w:r>
        <w:r w:rsidR="00531263">
          <w:rPr>
            <w:sz w:val="22"/>
            <w:szCs w:val="22"/>
          </w:rPr>
          <w:t xml:space="preserve">] </w:t>
        </w:r>
      </w:ins>
      <w:r w:rsidRPr="006F216F">
        <w:rPr>
          <w:sz w:val="22"/>
          <w:szCs w:val="22"/>
        </w:rPr>
        <w:t>. This will provide insights into how long different segments of your code take to execute</w:t>
      </w:r>
      <w:ins w:id="129" w:author="Robert Smith" w:date="2025-05-30T09:40:00Z" w16du:dateUtc="2025-05-30T08:40:00Z">
        <w:r w:rsidR="00531263">
          <w:rPr>
            <w:sz w:val="22"/>
            <w:szCs w:val="22"/>
          </w:rPr>
          <w:t xml:space="preserve"> and the memory usage</w:t>
        </w:r>
      </w:ins>
      <w:r w:rsidRPr="006F216F">
        <w:rPr>
          <w:sz w:val="22"/>
          <w:szCs w:val="22"/>
        </w:rPr>
        <w:t>. It’s important to focus on parts of the code that consume a large proportion of the total runtime, rather than spending time optimizing code that runs quickly. The goal is to identify the “low-hanging fruit”—areas where optimization will have the biggest impact.</w:t>
      </w:r>
    </w:p>
    <w:p w14:paraId="36F15227" w14:textId="24608112" w:rsidR="004E0432" w:rsidRPr="006F216F" w:rsidRDefault="004E0432" w:rsidP="006F216F">
      <w:pPr>
        <w:pStyle w:val="NormalWeb"/>
        <w:spacing w:line="480" w:lineRule="auto"/>
        <w:rPr>
          <w:sz w:val="22"/>
          <w:szCs w:val="22"/>
        </w:rPr>
      </w:pPr>
      <w:r w:rsidRPr="006F216F">
        <w:rPr>
          <w:rStyle w:val="Strong"/>
          <w:rFonts w:eastAsiaTheme="majorEastAsia"/>
          <w:b w:val="0"/>
          <w:bCs w:val="0"/>
          <w:sz w:val="22"/>
          <w:szCs w:val="22"/>
        </w:rPr>
        <w:t>Identify parts of the code that could be improved.</w:t>
      </w:r>
      <w:r w:rsidRPr="006F216F">
        <w:rPr>
          <w:sz w:val="22"/>
          <w:szCs w:val="22"/>
        </w:rPr>
        <w:t xml:space="preserve"> Analyze the </w:t>
      </w:r>
      <w:r w:rsidRPr="006F216F">
        <w:rPr>
          <w:rStyle w:val="HTMLCode"/>
          <w:rFonts w:ascii="Times New Roman" w:eastAsiaTheme="majorEastAsia" w:hAnsi="Times New Roman" w:cs="Times New Roman"/>
          <w:sz w:val="22"/>
          <w:szCs w:val="22"/>
        </w:rPr>
        <w:t>profvis</w:t>
      </w:r>
      <w:r w:rsidRPr="006F216F">
        <w:rPr>
          <w:sz w:val="22"/>
          <w:szCs w:val="22"/>
        </w:rPr>
        <w:t xml:space="preserve"> output and look for segments that account for a meaningful share of runtime or that seem unnecessarily complex. These are good candidates for optimization. Potential improvements might include: pre-assigning vectors and matrices, vectorizing loops, using faster R packages, and rewriting the function in C++ and calling it from R using Rcpp. The aim is to develop alternatives that are both faster and flexible enough to support further development or changes.</w:t>
      </w:r>
    </w:p>
    <w:p w14:paraId="62E9689A" w14:textId="1A673B47" w:rsidR="004E0432" w:rsidRPr="006F216F" w:rsidRDefault="004E0432" w:rsidP="006F216F">
      <w:pPr>
        <w:pStyle w:val="NormalWeb"/>
        <w:spacing w:line="480" w:lineRule="auto"/>
        <w:rPr>
          <w:sz w:val="22"/>
          <w:szCs w:val="22"/>
        </w:rPr>
      </w:pPr>
      <w:r w:rsidRPr="006F216F">
        <w:rPr>
          <w:sz w:val="22"/>
          <w:szCs w:val="22"/>
        </w:rPr>
        <w:t>Once you've identified target sections of code, isolate them into standalone functions and begin developing more efficient versions. Vectorization is often a first step, followed by moving to C++ via Rcpp if needed. You might also consider using optimized libraries that offer faster implementations of standard operations.</w:t>
      </w:r>
    </w:p>
    <w:p w14:paraId="084165F6" w14:textId="3E5F8E8E" w:rsidR="004E0432" w:rsidRPr="006F216F" w:rsidRDefault="004E0432" w:rsidP="006F216F">
      <w:pPr>
        <w:pStyle w:val="NormalWeb"/>
        <w:spacing w:line="480" w:lineRule="auto"/>
        <w:rPr>
          <w:sz w:val="22"/>
          <w:szCs w:val="22"/>
        </w:rPr>
      </w:pPr>
      <w:r w:rsidRPr="006F216F">
        <w:rPr>
          <w:sz w:val="22"/>
          <w:szCs w:val="22"/>
        </w:rPr>
        <w:lastRenderedPageBreak/>
        <w:t xml:space="preserve">Use tools like </w:t>
      </w:r>
      <w:r w:rsidRPr="006F216F">
        <w:rPr>
          <w:rStyle w:val="HTMLCode"/>
          <w:rFonts w:ascii="Times New Roman" w:eastAsiaTheme="majorEastAsia" w:hAnsi="Times New Roman" w:cs="Times New Roman"/>
          <w:sz w:val="22"/>
          <w:szCs w:val="22"/>
        </w:rPr>
        <w:t>microbenchmark</w:t>
      </w:r>
      <w:r w:rsidRPr="006F216F">
        <w:rPr>
          <w:sz w:val="22"/>
          <w:szCs w:val="22"/>
        </w:rPr>
        <w:t xml:space="preserve">, </w:t>
      </w:r>
      <w:r w:rsidRPr="006F216F">
        <w:rPr>
          <w:rStyle w:val="HTMLCode"/>
          <w:rFonts w:ascii="Times New Roman" w:eastAsiaTheme="majorEastAsia" w:hAnsi="Times New Roman" w:cs="Times New Roman"/>
          <w:sz w:val="22"/>
          <w:szCs w:val="22"/>
        </w:rPr>
        <w:t>bench</w:t>
      </w:r>
      <w:r w:rsidRPr="006F216F">
        <w:rPr>
          <w:sz w:val="22"/>
          <w:szCs w:val="22"/>
        </w:rPr>
        <w:t xml:space="preserve">, or </w:t>
      </w:r>
      <w:r w:rsidRPr="006F216F">
        <w:rPr>
          <w:rStyle w:val="HTMLCode"/>
          <w:rFonts w:ascii="Times New Roman" w:eastAsiaTheme="majorEastAsia" w:hAnsi="Times New Roman" w:cs="Times New Roman"/>
          <w:sz w:val="22"/>
          <w:szCs w:val="22"/>
        </w:rPr>
        <w:t>tictoc</w:t>
      </w:r>
      <w:r w:rsidRPr="006F216F">
        <w:rPr>
          <w:sz w:val="22"/>
          <w:szCs w:val="22"/>
        </w:rPr>
        <w:t xml:space="preserve"> to compare the runtimes of your original code and the optimized version. Make sure to run the tests multiple times for accuracy. </w:t>
      </w:r>
      <w:ins w:id="130" w:author="Robert Smith" w:date="2025-05-30T09:41:00Z" w16du:dateUtc="2025-05-30T08:41:00Z">
        <w:r w:rsidR="00531263" w:rsidRPr="00531263">
          <w:rPr>
            <w:sz w:val="22"/>
            <w:szCs w:val="22"/>
          </w:rPr>
          <w:t>Additionally, verify that the optimized code produces results consistent with the original, which is especially critical in simulations where subtle numerical differences can affect outcomes.</w:t>
        </w:r>
      </w:ins>
      <w:del w:id="131" w:author="Robert Smith" w:date="2025-05-30T09:41:00Z" w16du:dateUtc="2025-05-30T08:41:00Z">
        <w:r w:rsidRPr="006F216F" w:rsidDel="00531263">
          <w:rPr>
            <w:sz w:val="22"/>
            <w:szCs w:val="22"/>
          </w:rPr>
          <w:delText>Also verify that the optimized code produces results equivalent to the original version—particularly important for simulations where outcomes may depend on subtle numerical behavior.</w:delText>
        </w:r>
      </w:del>
    </w:p>
    <w:p w14:paraId="4FF13328" w14:textId="6179A6D4" w:rsidR="004E0432" w:rsidRPr="006F216F" w:rsidRDefault="004E0432" w:rsidP="006F216F">
      <w:pPr>
        <w:pStyle w:val="NormalWeb"/>
        <w:spacing w:line="480" w:lineRule="auto"/>
        <w:rPr>
          <w:sz w:val="22"/>
          <w:szCs w:val="22"/>
        </w:rPr>
      </w:pPr>
      <w:r w:rsidRPr="006F216F">
        <w:rPr>
          <w:sz w:val="22"/>
          <w:szCs w:val="22"/>
        </w:rPr>
        <w:t>Based on the benchmarking results, adopt the better-performing version in your main codebase. Replace the original implementation with the faster one to realize the performance gains. Keep in mind that this is an iterative process. Optimization continues until the performance gains no longer justify the time investment.</w:t>
      </w:r>
    </w:p>
    <w:p w14:paraId="68E4887E" w14:textId="77777777" w:rsidR="004E0432" w:rsidRPr="004E0432" w:rsidRDefault="004E0432" w:rsidP="006F216F">
      <w:pPr>
        <w:spacing w:before="100" w:beforeAutospacing="1" w:after="100" w:afterAutospacing="1" w:line="480" w:lineRule="auto"/>
        <w:outlineLvl w:val="2"/>
        <w:rPr>
          <w:rFonts w:ascii="Times New Roman" w:eastAsia="Times New Roman" w:hAnsi="Times New Roman" w:cs="Times New Roman"/>
          <w:b/>
          <w:bCs/>
          <w:kern w:val="0"/>
          <w:sz w:val="22"/>
          <w:szCs w:val="22"/>
          <w14:ligatures w14:val="none"/>
        </w:rPr>
      </w:pPr>
      <w:r w:rsidRPr="004E0432">
        <w:rPr>
          <w:rFonts w:ascii="Times New Roman" w:eastAsia="Times New Roman" w:hAnsi="Times New Roman" w:cs="Times New Roman"/>
          <w:b/>
          <w:bCs/>
          <w:kern w:val="0"/>
          <w:sz w:val="22"/>
          <w:szCs w:val="22"/>
          <w14:ligatures w14:val="none"/>
        </w:rPr>
        <w:t>Incorporating Parallel Computing into Microsimulation Models</w:t>
      </w:r>
    </w:p>
    <w:p w14:paraId="22552F01"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Parallel computing involves dividing a computational task into independent components that can be executed simultaneously across multiple processors or cores. This approach can significantly reduce processing time, making it particularly beneficial for computationally intensive tasks such as microsimulation and probabilistic sensitivity analysis (PSA).</w:t>
      </w:r>
    </w:p>
    <w:p w14:paraId="38F8FC0D" w14:textId="4F5578A1"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By default, R is a single-threaded, interpreted language, meaning it processes tasks sequentially. However, R supports parallel execution through several open-source packages, allowing modelers to bypass some of its inherent performance limitations. Open-source R packages like future, furrr, and parallel streamline the implementation of parallel workflows</w:t>
      </w:r>
      <w:ins w:id="132" w:author="Robert Smith" w:date="2025-05-30T09:42:00Z" w16du:dateUtc="2025-05-30T08:42:00Z">
        <w:r w:rsidR="00531263">
          <w:rPr>
            <w:rFonts w:ascii="Times New Roman" w:eastAsia="Times New Roman" w:hAnsi="Times New Roman" w:cs="Times New Roman"/>
            <w:kern w:val="0"/>
            <w:sz w:val="22"/>
            <w:szCs w:val="22"/>
            <w14:ligatures w14:val="none"/>
          </w:rPr>
          <w:t xml:space="preserve"> [</w:t>
        </w:r>
        <w:commentRangeStart w:id="133"/>
        <w:commentRangeStart w:id="134"/>
        <w:r w:rsidR="00531263">
          <w:rPr>
            <w:rFonts w:ascii="Times New Roman" w:eastAsia="Times New Roman" w:hAnsi="Times New Roman" w:cs="Times New Roman"/>
            <w:kern w:val="0"/>
            <w:sz w:val="22"/>
            <w:szCs w:val="22"/>
            <w14:ligatures w14:val="none"/>
          </w:rPr>
          <w:t>ref</w:t>
        </w:r>
        <w:commentRangeEnd w:id="133"/>
        <w:r w:rsidR="00531263">
          <w:rPr>
            <w:rStyle w:val="CommentReference"/>
          </w:rPr>
          <w:commentReference w:id="133"/>
        </w:r>
      </w:ins>
      <w:commentRangeEnd w:id="134"/>
      <w:ins w:id="135" w:author="Robert Smith" w:date="2025-05-30T09:43:00Z" w16du:dateUtc="2025-05-30T08:43:00Z">
        <w:r w:rsidR="00531263">
          <w:rPr>
            <w:rStyle w:val="CommentReference"/>
          </w:rPr>
          <w:commentReference w:id="134"/>
        </w:r>
      </w:ins>
      <w:ins w:id="136" w:author="Robert Smith" w:date="2025-05-30T09:42:00Z" w16du:dateUtc="2025-05-30T08:42:00Z">
        <w:r w:rsidR="00531263">
          <w:rPr>
            <w:rFonts w:ascii="Times New Roman" w:eastAsia="Times New Roman" w:hAnsi="Times New Roman" w:cs="Times New Roman"/>
            <w:kern w:val="0"/>
            <w:sz w:val="22"/>
            <w:szCs w:val="22"/>
            <w14:ligatures w14:val="none"/>
          </w:rPr>
          <w:t xml:space="preserve">] </w:t>
        </w:r>
      </w:ins>
      <w:r w:rsidRPr="004E0432">
        <w:rPr>
          <w:rFonts w:ascii="Times New Roman" w:eastAsia="Times New Roman" w:hAnsi="Times New Roman" w:cs="Times New Roman"/>
          <w:kern w:val="0"/>
          <w:sz w:val="22"/>
          <w:szCs w:val="22"/>
          <w14:ligatures w14:val="none"/>
        </w:rPr>
        <w:t>. In addition, cloud computing infrastructure provides access to machines with dozens or even hundreds of cores</w:t>
      </w:r>
      <w:r w:rsidRPr="006F216F">
        <w:rPr>
          <w:rFonts w:ascii="Times New Roman" w:eastAsia="Times New Roman" w:hAnsi="Times New Roman" w:cs="Times New Roman"/>
          <w:kern w:val="0"/>
          <w:sz w:val="22"/>
          <w:szCs w:val="22"/>
          <w14:ligatures w14:val="none"/>
        </w:rPr>
        <w:t xml:space="preserve"> make using parallel processing even more appealing</w:t>
      </w:r>
      <w:r w:rsidRPr="004E0432">
        <w:rPr>
          <w:rFonts w:ascii="Times New Roman" w:eastAsia="Times New Roman" w:hAnsi="Times New Roman" w:cs="Times New Roman"/>
          <w:kern w:val="0"/>
          <w:sz w:val="22"/>
          <w:szCs w:val="22"/>
          <w14:ligatures w14:val="none"/>
        </w:rPr>
        <w:t xml:space="preserve">. As models grow more complex and datasets </w:t>
      </w:r>
      <w:r w:rsidRPr="006F216F">
        <w:rPr>
          <w:rFonts w:ascii="Times New Roman" w:eastAsia="Times New Roman" w:hAnsi="Times New Roman" w:cs="Times New Roman"/>
          <w:kern w:val="0"/>
          <w:sz w:val="22"/>
          <w:szCs w:val="22"/>
          <w14:ligatures w14:val="none"/>
        </w:rPr>
        <w:t xml:space="preserve">become </w:t>
      </w:r>
      <w:r w:rsidRPr="004E0432">
        <w:rPr>
          <w:rFonts w:ascii="Times New Roman" w:eastAsia="Times New Roman" w:hAnsi="Times New Roman" w:cs="Times New Roman"/>
          <w:kern w:val="0"/>
          <w:sz w:val="22"/>
          <w:szCs w:val="22"/>
          <w14:ligatures w14:val="none"/>
        </w:rPr>
        <w:t>larger, leveraging parallel</w:t>
      </w:r>
      <w:ins w:id="137" w:author="Robert Smith" w:date="2025-05-30T09:43:00Z" w16du:dateUtc="2025-05-30T08:43:00Z">
        <w:r w:rsidR="00531263">
          <w:rPr>
            <w:rFonts w:ascii="Times New Roman" w:eastAsia="Times New Roman" w:hAnsi="Times New Roman" w:cs="Times New Roman"/>
            <w:kern w:val="0"/>
            <w:sz w:val="22"/>
            <w:szCs w:val="22"/>
            <w14:ligatures w14:val="none"/>
          </w:rPr>
          <w:t xml:space="preserve"> processing</w:t>
        </w:r>
      </w:ins>
      <w:del w:id="138" w:author="Robert Smith" w:date="2025-05-30T09:43:00Z" w16du:dateUtc="2025-05-30T08:43:00Z">
        <w:r w:rsidRPr="004E0432" w:rsidDel="00531263">
          <w:rPr>
            <w:rFonts w:ascii="Times New Roman" w:eastAsia="Times New Roman" w:hAnsi="Times New Roman" w:cs="Times New Roman"/>
            <w:kern w:val="0"/>
            <w:sz w:val="22"/>
            <w:szCs w:val="22"/>
            <w14:ligatures w14:val="none"/>
          </w:rPr>
          <w:delText>ism</w:delText>
        </w:r>
      </w:del>
      <w:r w:rsidRPr="004E0432">
        <w:rPr>
          <w:rFonts w:ascii="Times New Roman" w:eastAsia="Times New Roman" w:hAnsi="Times New Roman" w:cs="Times New Roman"/>
          <w:kern w:val="0"/>
          <w:sz w:val="22"/>
          <w:szCs w:val="22"/>
          <w14:ligatures w14:val="none"/>
        </w:rPr>
        <w:t xml:space="preserve"> becomes increasingly necessary to ensure timely execution.</w:t>
      </w:r>
    </w:p>
    <w:p w14:paraId="3AC2F322" w14:textId="4B40D13F"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commentRangeStart w:id="139"/>
      <w:r w:rsidRPr="004E0432">
        <w:rPr>
          <w:rFonts w:ascii="Times New Roman" w:eastAsia="Times New Roman" w:hAnsi="Times New Roman" w:cs="Times New Roman"/>
          <w:kern w:val="0"/>
          <w:sz w:val="22"/>
          <w:szCs w:val="22"/>
          <w14:ligatures w14:val="none"/>
        </w:rPr>
        <w:t>Microsimulation models often meet the key criterion for parallelization: the independence of simulation tasks. For example, individual patient simulations typically operate independently of one another, as do separate PSA iterations. This allows for two natural targets for parallel execution:</w:t>
      </w:r>
      <w:r w:rsidRPr="006F216F">
        <w:rPr>
          <w:rFonts w:ascii="Times New Roman" w:eastAsia="Times New Roman" w:hAnsi="Times New Roman" w:cs="Times New Roman"/>
          <w:kern w:val="0"/>
          <w:sz w:val="22"/>
          <w:szCs w:val="22"/>
          <w14:ligatures w14:val="none"/>
        </w:rPr>
        <w:t xml:space="preserve"> </w:t>
      </w:r>
      <w:r w:rsidRPr="004E0432">
        <w:rPr>
          <w:rFonts w:ascii="Times New Roman" w:eastAsia="Times New Roman" w:hAnsi="Times New Roman" w:cs="Times New Roman"/>
          <w:kern w:val="0"/>
          <w:sz w:val="22"/>
          <w:szCs w:val="22"/>
          <w14:ligatures w14:val="none"/>
        </w:rPr>
        <w:t xml:space="preserve">Inner-loop </w:t>
      </w:r>
      <w:r w:rsidRPr="004E0432">
        <w:rPr>
          <w:rFonts w:ascii="Times New Roman" w:eastAsia="Times New Roman" w:hAnsi="Times New Roman" w:cs="Times New Roman"/>
          <w:kern w:val="0"/>
          <w:sz w:val="22"/>
          <w:szCs w:val="22"/>
          <w14:ligatures w14:val="none"/>
        </w:rPr>
        <w:lastRenderedPageBreak/>
        <w:t>parallelization</w:t>
      </w:r>
      <w:r w:rsidRPr="006F216F">
        <w:rPr>
          <w:rFonts w:ascii="Times New Roman" w:eastAsia="Times New Roman" w:hAnsi="Times New Roman" w:cs="Times New Roman"/>
          <w:kern w:val="0"/>
          <w:sz w:val="22"/>
          <w:szCs w:val="22"/>
          <w14:ligatures w14:val="none"/>
        </w:rPr>
        <w:t>, by r</w:t>
      </w:r>
      <w:r w:rsidRPr="004E0432">
        <w:rPr>
          <w:rFonts w:ascii="Times New Roman" w:eastAsia="Times New Roman" w:hAnsi="Times New Roman" w:cs="Times New Roman"/>
          <w:kern w:val="0"/>
          <w:sz w:val="22"/>
          <w:szCs w:val="22"/>
          <w14:ligatures w14:val="none"/>
        </w:rPr>
        <w:t>unning multiple individual simulations concurrently</w:t>
      </w:r>
      <w:r w:rsidRPr="006F216F">
        <w:rPr>
          <w:rFonts w:ascii="Times New Roman" w:eastAsia="Times New Roman" w:hAnsi="Times New Roman" w:cs="Times New Roman"/>
          <w:kern w:val="0"/>
          <w:sz w:val="22"/>
          <w:szCs w:val="22"/>
          <w14:ligatures w14:val="none"/>
        </w:rPr>
        <w:t xml:space="preserve"> and o</w:t>
      </w:r>
      <w:r w:rsidRPr="004E0432">
        <w:rPr>
          <w:rFonts w:ascii="Times New Roman" w:eastAsia="Times New Roman" w:hAnsi="Times New Roman" w:cs="Times New Roman"/>
          <w:kern w:val="0"/>
          <w:sz w:val="22"/>
          <w:szCs w:val="22"/>
          <w14:ligatures w14:val="none"/>
        </w:rPr>
        <w:t>uter-loop parallelization</w:t>
      </w:r>
      <w:r w:rsidRPr="006F216F">
        <w:rPr>
          <w:rFonts w:ascii="Times New Roman" w:eastAsia="Times New Roman" w:hAnsi="Times New Roman" w:cs="Times New Roman"/>
          <w:kern w:val="0"/>
          <w:sz w:val="22"/>
          <w:szCs w:val="22"/>
          <w14:ligatures w14:val="none"/>
        </w:rPr>
        <w:t xml:space="preserve"> where we run </w:t>
      </w:r>
      <w:r w:rsidRPr="004E0432">
        <w:rPr>
          <w:rFonts w:ascii="Times New Roman" w:eastAsia="Times New Roman" w:hAnsi="Times New Roman" w:cs="Times New Roman"/>
          <w:kern w:val="0"/>
          <w:sz w:val="22"/>
          <w:szCs w:val="22"/>
          <w14:ligatures w14:val="none"/>
        </w:rPr>
        <w:t>multiple PSA iterations in parallel.</w:t>
      </w:r>
      <w:commentRangeEnd w:id="139"/>
      <w:r w:rsidR="00531263">
        <w:rPr>
          <w:rStyle w:val="CommentReference"/>
        </w:rPr>
        <w:commentReference w:id="139"/>
      </w:r>
    </w:p>
    <w:p w14:paraId="63F62A0E"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Since PSA tends to be the most computationally demanding component—requiring the model to be re-run hundreds or thousands of times with different parameter values—we focus here on outer-loop parallelization. However, the same principles can be applied to the inner loop.</w:t>
      </w:r>
    </w:p>
    <w:p w14:paraId="6D8DB4B0"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The following functions illustrate a structured approach to implementing PSA in parallel using future, furrr, and supporting tools.</w:t>
      </w:r>
    </w:p>
    <w:p w14:paraId="7059C603" w14:textId="77777777" w:rsidR="004E0432" w:rsidRPr="004E0432" w:rsidRDefault="004E0432" w:rsidP="006F216F">
      <w:pPr>
        <w:spacing w:before="100" w:beforeAutospacing="1" w:after="100" w:afterAutospacing="1" w:line="480" w:lineRule="auto"/>
        <w:outlineLvl w:val="3"/>
        <w:rPr>
          <w:rFonts w:ascii="Times New Roman" w:eastAsia="Times New Roman" w:hAnsi="Times New Roman" w:cs="Times New Roman"/>
          <w:b/>
          <w:bCs/>
          <w:kern w:val="0"/>
          <w:sz w:val="22"/>
          <w:szCs w:val="22"/>
          <w14:ligatures w14:val="none"/>
        </w:rPr>
      </w:pPr>
      <w:r w:rsidRPr="004E0432">
        <w:rPr>
          <w:rFonts w:ascii="Times New Roman" w:eastAsia="Times New Roman" w:hAnsi="Times New Roman" w:cs="Times New Roman"/>
          <w:b/>
          <w:bCs/>
          <w:kern w:val="0"/>
          <w:sz w:val="22"/>
          <w:szCs w:val="22"/>
          <w14:ligatures w14:val="none"/>
        </w:rPr>
        <w:t>1. set_parallel(): Configure the Execution Environment</w:t>
      </w:r>
    </w:p>
    <w:p w14:paraId="3F0E4784"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This function sets up the parallel processing strategy appropriate to the user’s operating system and available resources. On Windows systems, multisession is used, while Unix-based systems (Linux/macOS) can support multisession, multicore, or cluster strategies. If no valid configuration is provided, computation defaults to sequential execution.</w:t>
      </w:r>
    </w:p>
    <w:p w14:paraId="21DA787C" w14:textId="77777777" w:rsidR="004E0432" w:rsidRPr="004E0432" w:rsidRDefault="004E0432" w:rsidP="006F216F">
      <w:pPr>
        <w:spacing w:before="100" w:beforeAutospacing="1" w:after="100" w:afterAutospacing="1" w:line="480" w:lineRule="auto"/>
        <w:outlineLvl w:val="3"/>
        <w:rPr>
          <w:rFonts w:ascii="Times New Roman" w:eastAsia="Times New Roman" w:hAnsi="Times New Roman" w:cs="Times New Roman"/>
          <w:b/>
          <w:bCs/>
          <w:kern w:val="0"/>
          <w:sz w:val="22"/>
          <w:szCs w:val="22"/>
          <w14:ligatures w14:val="none"/>
        </w:rPr>
      </w:pPr>
      <w:r w:rsidRPr="004E0432">
        <w:rPr>
          <w:rFonts w:ascii="Times New Roman" w:eastAsia="Times New Roman" w:hAnsi="Times New Roman" w:cs="Times New Roman"/>
          <w:b/>
          <w:bCs/>
          <w:kern w:val="0"/>
          <w:sz w:val="22"/>
          <w:szCs w:val="22"/>
          <w14:ligatures w14:val="none"/>
        </w:rPr>
        <w:t>2. make_psa_chunks(): Divide Simulation Tasks</w:t>
      </w:r>
    </w:p>
    <w:p w14:paraId="554CE53E"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This function splits the total number of simulations (or rows in a PSA parameter data frame) into smaller “chunks” that are distributed across cores. It supports two modes:</w:t>
      </w:r>
    </w:p>
    <w:p w14:paraId="02035E35" w14:textId="77777777" w:rsidR="004E0432" w:rsidRPr="004E0432" w:rsidRDefault="004E0432" w:rsidP="006F216F">
      <w:pPr>
        <w:numPr>
          <w:ilvl w:val="0"/>
          <w:numId w:val="12"/>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Data indices</w:t>
      </w:r>
      <w:r w:rsidRPr="004E0432">
        <w:rPr>
          <w:rFonts w:ascii="Times New Roman" w:eastAsia="Times New Roman" w:hAnsi="Times New Roman" w:cs="Times New Roman"/>
          <w:kern w:val="0"/>
          <w:sz w:val="22"/>
          <w:szCs w:val="22"/>
          <w14:ligatures w14:val="none"/>
        </w:rPr>
        <w:t>: Used when only iteration counts are available.</w:t>
      </w:r>
    </w:p>
    <w:p w14:paraId="5641D332" w14:textId="77777777" w:rsidR="004E0432" w:rsidRPr="004E0432" w:rsidRDefault="004E0432" w:rsidP="006F216F">
      <w:pPr>
        <w:numPr>
          <w:ilvl w:val="0"/>
          <w:numId w:val="12"/>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Data frames</w:t>
      </w:r>
      <w:r w:rsidRPr="004E0432">
        <w:rPr>
          <w:rFonts w:ascii="Times New Roman" w:eastAsia="Times New Roman" w:hAnsi="Times New Roman" w:cs="Times New Roman"/>
          <w:kern w:val="0"/>
          <w:sz w:val="22"/>
          <w:szCs w:val="22"/>
          <w14:ligatures w14:val="none"/>
        </w:rPr>
        <w:t>: Used when PSA inputs have already been sampled.</w:t>
      </w:r>
    </w:p>
    <w:p w14:paraId="36500AFF"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Chunks are assigned to workers either equally or based on a user-specified chunk_size.</w:t>
      </w:r>
    </w:p>
    <w:p w14:paraId="37C29D59" w14:textId="77777777" w:rsidR="004E0432" w:rsidRPr="004E0432" w:rsidRDefault="004E0432" w:rsidP="006F216F">
      <w:pPr>
        <w:spacing w:before="100" w:beforeAutospacing="1" w:after="100" w:afterAutospacing="1" w:line="480" w:lineRule="auto"/>
        <w:outlineLvl w:val="3"/>
        <w:rPr>
          <w:rFonts w:ascii="Times New Roman" w:eastAsia="Times New Roman" w:hAnsi="Times New Roman" w:cs="Times New Roman"/>
          <w:b/>
          <w:bCs/>
          <w:kern w:val="0"/>
          <w:sz w:val="22"/>
          <w:szCs w:val="22"/>
          <w14:ligatures w14:val="none"/>
        </w:rPr>
      </w:pPr>
      <w:r w:rsidRPr="004E0432">
        <w:rPr>
          <w:rFonts w:ascii="Times New Roman" w:eastAsia="Times New Roman" w:hAnsi="Times New Roman" w:cs="Times New Roman"/>
          <w:b/>
          <w:bCs/>
          <w:kern w:val="0"/>
          <w:sz w:val="22"/>
          <w:szCs w:val="22"/>
          <w14:ligatures w14:val="none"/>
        </w:rPr>
        <w:t>3. run_psa_parallel(): Execute the PSA in Parallel</w:t>
      </w:r>
    </w:p>
    <w:p w14:paraId="401B2876"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This function orchestrates the end-to-end PSA process, including:</w:t>
      </w:r>
    </w:p>
    <w:p w14:paraId="6CEC1B7E"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lastRenderedPageBreak/>
        <w:t>Sampling PSA parameter sets</w:t>
      </w:r>
    </w:p>
    <w:p w14:paraId="38E7AECE"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Configuring the parallel execution environment</w:t>
      </w:r>
    </w:p>
    <w:p w14:paraId="2B29DC3F"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Dividing simulation tasks using make_psa_chunks()</w:t>
      </w:r>
    </w:p>
    <w:p w14:paraId="7FF31455"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Executing simulations across workers using furrr::future_map()</w:t>
      </w:r>
    </w:p>
    <w:p w14:paraId="2B5FEA9B"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Collecting and combining results from all workers</w:t>
      </w:r>
    </w:p>
    <w:p w14:paraId="19B7FB2D"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Each parallel worker evaluates a subset of PSA iterations using purrr::pmap() to apply the model to each sampled configuration. The output is a unified data frame of PSA results.</w:t>
      </w:r>
    </w:p>
    <w:p w14:paraId="0E14915A"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While parallel computing can substantially reduce execution time, its effectiveness is subject to certain limitations:</w:t>
      </w:r>
    </w:p>
    <w:p w14:paraId="4618D0E2" w14:textId="77777777" w:rsidR="004E0432" w:rsidRPr="004E0432" w:rsidRDefault="004E0432" w:rsidP="006F216F">
      <w:pPr>
        <w:numPr>
          <w:ilvl w:val="0"/>
          <w:numId w:val="14"/>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Core count</w:t>
      </w:r>
      <w:r w:rsidRPr="004E0432">
        <w:rPr>
          <w:rFonts w:ascii="Times New Roman" w:eastAsia="Times New Roman" w:hAnsi="Times New Roman" w:cs="Times New Roman"/>
          <w:kern w:val="0"/>
          <w:sz w:val="22"/>
          <w:szCs w:val="22"/>
          <w14:ligatures w14:val="none"/>
        </w:rPr>
        <w:t>: Performance scales with available cores; speed-ups plateau when cores are saturated.</w:t>
      </w:r>
    </w:p>
    <w:p w14:paraId="411247DE" w14:textId="77777777" w:rsidR="004E0432" w:rsidRPr="004E0432" w:rsidRDefault="004E0432" w:rsidP="006F216F">
      <w:pPr>
        <w:numPr>
          <w:ilvl w:val="0"/>
          <w:numId w:val="14"/>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Memory</w:t>
      </w:r>
      <w:r w:rsidRPr="004E0432">
        <w:rPr>
          <w:rFonts w:ascii="Times New Roman" w:eastAsia="Times New Roman" w:hAnsi="Times New Roman" w:cs="Times New Roman"/>
          <w:kern w:val="0"/>
          <w:sz w:val="22"/>
          <w:szCs w:val="22"/>
          <w14:ligatures w14:val="none"/>
        </w:rPr>
        <w:t>: Sufficient RAM is required to support parallel workers.</w:t>
      </w:r>
    </w:p>
    <w:p w14:paraId="755BDA59" w14:textId="77777777" w:rsidR="004E0432" w:rsidRPr="004E0432" w:rsidRDefault="004E0432" w:rsidP="006F216F">
      <w:pPr>
        <w:numPr>
          <w:ilvl w:val="0"/>
          <w:numId w:val="14"/>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Task granularity</w:t>
      </w:r>
      <w:r w:rsidRPr="004E0432">
        <w:rPr>
          <w:rFonts w:ascii="Times New Roman" w:eastAsia="Times New Roman" w:hAnsi="Times New Roman" w:cs="Times New Roman"/>
          <w:kern w:val="0"/>
          <w:sz w:val="22"/>
          <w:szCs w:val="22"/>
          <w14:ligatures w14:val="none"/>
        </w:rPr>
        <w:t>: Very small or fast tasks may not benefit from parallelization due to overhead.</w:t>
      </w:r>
    </w:p>
    <w:p w14:paraId="5FD48C34" w14:textId="77777777" w:rsidR="004E0432" w:rsidRPr="004E0432" w:rsidRDefault="004E0432" w:rsidP="006F216F">
      <w:pPr>
        <w:numPr>
          <w:ilvl w:val="0"/>
          <w:numId w:val="14"/>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Operating system</w:t>
      </w:r>
      <w:r w:rsidRPr="004E0432">
        <w:rPr>
          <w:rFonts w:ascii="Times New Roman" w:eastAsia="Times New Roman" w:hAnsi="Times New Roman" w:cs="Times New Roman"/>
          <w:kern w:val="0"/>
          <w:sz w:val="22"/>
          <w:szCs w:val="22"/>
          <w14:ligatures w14:val="none"/>
        </w:rPr>
        <w:t>: Behavior and available parallel strategies differ between Windows and Unix-like systems.</w:t>
      </w:r>
    </w:p>
    <w:p w14:paraId="78139B1A"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On cloud-based or high-performance computing environments, these limitations are reduced, enabling large-scale PSA execution in minutes rather than hours.</w:t>
      </w:r>
    </w:p>
    <w:p w14:paraId="5917290A" w14:textId="58CCAFF7" w:rsidR="004E0432" w:rsidRPr="006F216F" w:rsidRDefault="004E0432" w:rsidP="006F216F">
      <w:pPr>
        <w:pStyle w:val="NormalWeb"/>
        <w:spacing w:line="480" w:lineRule="auto"/>
        <w:rPr>
          <w:sz w:val="22"/>
          <w:szCs w:val="22"/>
        </w:rPr>
      </w:pPr>
      <w:r w:rsidRPr="006F216F">
        <w:rPr>
          <w:sz w:val="22"/>
          <w:szCs w:val="22"/>
        </w:rPr>
        <w:t xml:space="preserve">We will compare model results using microbenchmark and profiv to see the differences between model. </w:t>
      </w:r>
    </w:p>
    <w:p w14:paraId="58343292" w14:textId="053BF429" w:rsidR="000C179D" w:rsidRPr="006F216F" w:rsidRDefault="000C179D" w:rsidP="006F216F">
      <w:pPr>
        <w:spacing w:line="480" w:lineRule="auto"/>
        <w:rPr>
          <w:rFonts w:ascii="Times New Roman" w:hAnsi="Times New Roman" w:cs="Times New Roman"/>
          <w:b/>
          <w:bCs/>
          <w:sz w:val="22"/>
          <w:szCs w:val="22"/>
        </w:rPr>
      </w:pPr>
      <w:commentRangeStart w:id="140"/>
      <w:r w:rsidRPr="006F216F">
        <w:rPr>
          <w:rFonts w:ascii="Times New Roman" w:hAnsi="Times New Roman" w:cs="Times New Roman"/>
          <w:b/>
          <w:bCs/>
          <w:sz w:val="22"/>
          <w:szCs w:val="22"/>
        </w:rPr>
        <w:t>Results</w:t>
      </w:r>
    </w:p>
    <w:p w14:paraId="51142C61" w14:textId="3616355B" w:rsidR="000C179D" w:rsidRPr="00F775C4" w:rsidRDefault="004E0432" w:rsidP="000C179D">
      <w:pPr>
        <w:spacing w:line="480" w:lineRule="auto"/>
        <w:rPr>
          <w:rFonts w:ascii="Times New Roman" w:hAnsi="Times New Roman" w:cs="Times New Roman"/>
          <w:sz w:val="22"/>
          <w:szCs w:val="22"/>
        </w:rPr>
      </w:pPr>
      <w:r>
        <w:rPr>
          <w:rFonts w:ascii="Times New Roman" w:hAnsi="Times New Roman" w:cs="Times New Roman"/>
          <w:sz w:val="22"/>
          <w:szCs w:val="22"/>
        </w:rPr>
        <w:t>When comparing the different versions of the UKPDS model</w:t>
      </w:r>
      <w:commentRangeEnd w:id="140"/>
      <w:r w:rsidR="006F216F">
        <w:rPr>
          <w:rStyle w:val="CommentReference"/>
        </w:rPr>
        <w:commentReference w:id="140"/>
      </w:r>
    </w:p>
    <w:p w14:paraId="64AB8395" w14:textId="19871DDB" w:rsidR="000C179D"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Discussion</w:t>
      </w:r>
    </w:p>
    <w:p w14:paraId="4A04246A" w14:textId="2AAA7C33" w:rsidR="00626FC3" w:rsidRDefault="00626FC3" w:rsidP="000C179D">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This</w:t>
      </w:r>
      <w:r w:rsidRPr="00626FC3">
        <w:rPr>
          <w:rFonts w:ascii="Times New Roman" w:hAnsi="Times New Roman" w:cs="Times New Roman"/>
          <w:sz w:val="22"/>
          <w:szCs w:val="22"/>
        </w:rPr>
        <w:t xml:space="preserve"> study introduces a </w:t>
      </w:r>
      <w:del w:id="141" w:author="Robert Smith" w:date="2025-05-30T09:52:00Z" w16du:dateUtc="2025-05-30T08:52:00Z">
        <w:r w:rsidRPr="00626FC3" w:rsidDel="00DE5F03">
          <w:rPr>
            <w:rFonts w:ascii="Times New Roman" w:hAnsi="Times New Roman" w:cs="Times New Roman"/>
            <w:sz w:val="22"/>
            <w:szCs w:val="22"/>
          </w:rPr>
          <w:delText xml:space="preserve">comprehensive </w:delText>
        </w:r>
      </w:del>
      <w:r w:rsidRPr="00626FC3">
        <w:rPr>
          <w:rFonts w:ascii="Times New Roman" w:hAnsi="Times New Roman" w:cs="Times New Roman"/>
          <w:sz w:val="22"/>
          <w:szCs w:val="22"/>
        </w:rPr>
        <w:t xml:space="preserve">framework for developing computationally efficient and reproducible microsimulation models within the R programming environment. The primary aim was to address the critical need for robust modeling tools in pharmacoeconomics, particularly for simulating individual patient trajectories that exhibit substantial individual-level variability, history dependence, or process complexity—attributes that traditional Markov frameworks often struggle to capture adequately. </w:t>
      </w:r>
      <w:del w:id="142" w:author="Robert Smith" w:date="2025-05-30T09:54:00Z" w16du:dateUtc="2025-05-30T08:54:00Z">
        <w:r w:rsidRPr="00626FC3" w:rsidDel="00DE5F03">
          <w:rPr>
            <w:rFonts w:ascii="Times New Roman" w:hAnsi="Times New Roman" w:cs="Times New Roman"/>
            <w:sz w:val="22"/>
            <w:szCs w:val="22"/>
          </w:rPr>
          <w:delText xml:space="preserve">A central finding of this research is the </w:delText>
        </w:r>
      </w:del>
      <w:del w:id="143" w:author="Robert Smith" w:date="2025-05-30T09:52:00Z" w16du:dateUtc="2025-05-30T08:52:00Z">
        <w:r w:rsidRPr="00626FC3" w:rsidDel="00DE5F03">
          <w:rPr>
            <w:rFonts w:ascii="Times New Roman" w:hAnsi="Times New Roman" w:cs="Times New Roman"/>
            <w:sz w:val="22"/>
            <w:szCs w:val="22"/>
          </w:rPr>
          <w:delText xml:space="preserve">significant enhancement </w:delText>
        </w:r>
      </w:del>
      <w:del w:id="144" w:author="Robert Smith" w:date="2025-05-30T09:54:00Z" w16du:dateUtc="2025-05-30T08:54:00Z">
        <w:r w:rsidRPr="00626FC3" w:rsidDel="00DE5F03">
          <w:rPr>
            <w:rFonts w:ascii="Times New Roman" w:hAnsi="Times New Roman" w:cs="Times New Roman"/>
            <w:sz w:val="22"/>
            <w:szCs w:val="22"/>
          </w:rPr>
          <w:delText>in computational efficiency demonstrated by the R-based microsimulation model when compared to its Excel-based counterpart.</w:delText>
        </w:r>
      </w:del>
      <w:ins w:id="145" w:author="Robert Smith" w:date="2025-05-30T09:54:00Z" w16du:dateUtc="2025-05-30T08:54:00Z">
        <w:r w:rsidR="00DE5F03">
          <w:rPr>
            <w:rFonts w:ascii="Times New Roman" w:hAnsi="Times New Roman" w:cs="Times New Roman"/>
            <w:sz w:val="22"/>
            <w:szCs w:val="22"/>
          </w:rPr>
          <w:t xml:space="preserve">As expected, the R model </w:t>
        </w:r>
      </w:ins>
      <w:del w:id="146" w:author="Robert Smith" w:date="2025-05-30T09:54:00Z" w16du:dateUtc="2025-05-30T08:54:00Z">
        <w:r w:rsidRPr="00626FC3" w:rsidDel="00DE5F03">
          <w:rPr>
            <w:rFonts w:ascii="Times New Roman" w:hAnsi="Times New Roman" w:cs="Times New Roman"/>
            <w:sz w:val="22"/>
            <w:szCs w:val="22"/>
          </w:rPr>
          <w:delText xml:space="preserve"> The R model </w:delText>
        </w:r>
      </w:del>
      <w:r w:rsidRPr="00626FC3">
        <w:rPr>
          <w:rFonts w:ascii="Times New Roman" w:hAnsi="Times New Roman" w:cs="Times New Roman"/>
          <w:sz w:val="22"/>
          <w:szCs w:val="22"/>
        </w:rPr>
        <w:t xml:space="preserve">achieved a </w:t>
      </w:r>
      <w:commentRangeStart w:id="147"/>
      <w:del w:id="148" w:author="Robert Smith" w:date="2025-05-30T09:52:00Z" w16du:dateUtc="2025-05-30T08:52:00Z">
        <w:r w:rsidRPr="00626FC3" w:rsidDel="00DE5F03">
          <w:rPr>
            <w:rFonts w:ascii="Times New Roman" w:hAnsi="Times New Roman" w:cs="Times New Roman"/>
            <w:sz w:val="22"/>
            <w:szCs w:val="22"/>
          </w:rPr>
          <w:delText xml:space="preserve">remarkable </w:delText>
        </w:r>
      </w:del>
      <w:r w:rsidRPr="00626FC3">
        <w:rPr>
          <w:rFonts w:ascii="Times New Roman" w:hAnsi="Times New Roman" w:cs="Times New Roman"/>
          <w:sz w:val="22"/>
          <w:szCs w:val="22"/>
        </w:rPr>
        <w:t xml:space="preserve">runtime reduction of over 50%, </w:t>
      </w:r>
      <w:commentRangeEnd w:id="147"/>
      <w:r w:rsidR="00B9250A">
        <w:rPr>
          <w:rStyle w:val="CommentReference"/>
        </w:rPr>
        <w:commentReference w:id="147"/>
      </w:r>
      <w:r w:rsidRPr="00626FC3">
        <w:rPr>
          <w:rFonts w:ascii="Times New Roman" w:hAnsi="Times New Roman" w:cs="Times New Roman"/>
          <w:sz w:val="22"/>
          <w:szCs w:val="22"/>
        </w:rPr>
        <w:t>with these performance gains becoming even more pronounced as the simulated cohort size increased. This highlights the inherent scalability of the proposed R-based approach, which is crucial for real-world applications in health economics. The demonstrated efficiency was attained through the strategic integration of several advanced programming and computational optimization techniques. These core strategies include leveraging vectorized operations, specifically by adopting a three-dimensional array (or "cube") approach for data management, implementing modular programming practices, judiciously integrating C++ code via Rcpp for computationally intensive functions, and incorporating parallelization to accelerate large-scale simulations, particularly probabilistic sensitivity analyses</w:t>
      </w:r>
      <w:ins w:id="149" w:author="Robert Smith" w:date="2025-05-30T09:55:00Z" w16du:dateUtc="2025-05-30T08:55:00Z">
        <w:r w:rsidR="00DE5F03">
          <w:rPr>
            <w:rFonts w:ascii="Times New Roman" w:hAnsi="Times New Roman" w:cs="Times New Roman"/>
            <w:sz w:val="22"/>
            <w:szCs w:val="22"/>
          </w:rPr>
          <w:t xml:space="preserve"> (PSA)</w:t>
        </w:r>
      </w:ins>
      <w:r w:rsidRPr="00626FC3">
        <w:rPr>
          <w:rFonts w:ascii="Times New Roman" w:hAnsi="Times New Roman" w:cs="Times New Roman"/>
          <w:sz w:val="22"/>
          <w:szCs w:val="22"/>
        </w:rPr>
        <w:t xml:space="preserve">. The architectural shift from simulating one patient at a time to processing the entire cohort simultaneously is a fundamental driver of the observed scalability, dramatically improving computational efficiency and scalability with only minimal modifications to the underlying code. This capability is critical for advancing the realism and robustness of health economic evaluations, as it allows for the simulation of much larger and more diverse patient populations and supports more comprehensive uncertainty analyses, such as </w:t>
      </w:r>
      <w:ins w:id="150" w:author="Robert Smith" w:date="2025-05-30T09:55:00Z" w16du:dateUtc="2025-05-30T08:55:00Z">
        <w:r w:rsidR="00DE5F03">
          <w:rPr>
            <w:rFonts w:ascii="Times New Roman" w:hAnsi="Times New Roman" w:cs="Times New Roman"/>
            <w:sz w:val="22"/>
            <w:szCs w:val="22"/>
          </w:rPr>
          <w:t>PSA</w:t>
        </w:r>
      </w:ins>
      <w:del w:id="151" w:author="Robert Smith" w:date="2025-05-30T09:55:00Z" w16du:dateUtc="2025-05-30T08:55:00Z">
        <w:r w:rsidRPr="00626FC3" w:rsidDel="00DE5F03">
          <w:rPr>
            <w:rFonts w:ascii="Times New Roman" w:hAnsi="Times New Roman" w:cs="Times New Roman"/>
            <w:sz w:val="22"/>
            <w:szCs w:val="22"/>
          </w:rPr>
          <w:delText>probabilistic sensitivity analyses (PSAs)</w:delText>
        </w:r>
      </w:del>
      <w:r w:rsidRPr="00626FC3">
        <w:rPr>
          <w:rFonts w:ascii="Times New Roman" w:hAnsi="Times New Roman" w:cs="Times New Roman"/>
          <w:sz w:val="22"/>
          <w:szCs w:val="22"/>
        </w:rPr>
        <w:t>, which previously were computationally prohibitive.</w:t>
      </w:r>
    </w:p>
    <w:p w14:paraId="471D22BC" w14:textId="77777777" w:rsidR="00626FC3" w:rsidRDefault="00626FC3" w:rsidP="000C179D">
      <w:pPr>
        <w:spacing w:line="480" w:lineRule="auto"/>
        <w:rPr>
          <w:rFonts w:ascii="Times New Roman" w:hAnsi="Times New Roman" w:cs="Times New Roman"/>
          <w:sz w:val="22"/>
          <w:szCs w:val="22"/>
        </w:rPr>
      </w:pPr>
      <w:r>
        <w:rPr>
          <w:rFonts w:ascii="Times New Roman" w:hAnsi="Times New Roman" w:cs="Times New Roman"/>
          <w:sz w:val="22"/>
          <w:szCs w:val="22"/>
        </w:rPr>
        <w:t>The</w:t>
      </w:r>
      <w:r w:rsidRPr="00626FC3">
        <w:rPr>
          <w:rFonts w:ascii="Times New Roman" w:hAnsi="Times New Roman" w:cs="Times New Roman"/>
          <w:sz w:val="22"/>
          <w:szCs w:val="22"/>
        </w:rPr>
        <w:t xml:space="preserve"> R-based </w:t>
      </w:r>
      <w:r>
        <w:rPr>
          <w:rFonts w:ascii="Times New Roman" w:hAnsi="Times New Roman" w:cs="Times New Roman"/>
          <w:sz w:val="22"/>
          <w:szCs w:val="22"/>
        </w:rPr>
        <w:t xml:space="preserve">microsimulation </w:t>
      </w:r>
      <w:r w:rsidRPr="00626FC3">
        <w:rPr>
          <w:rFonts w:ascii="Times New Roman" w:hAnsi="Times New Roman" w:cs="Times New Roman"/>
          <w:sz w:val="22"/>
          <w:szCs w:val="22"/>
        </w:rPr>
        <w:t xml:space="preserve">models, as demonstrated in this framework, simulate individual patient pathways over time, explicitly allowing for heterogeneity in baseline characteristics, history-dependent transitions, and stochastic variation in outcomes. This granular, individual-level representation offers a more realistic portrayal of disease dynamics, making the framework particularly well-suited for chronic diseases, oncology, and personalized medicine contexts where individual patient history profoundly </w:t>
      </w:r>
      <w:r w:rsidRPr="00626FC3">
        <w:rPr>
          <w:rFonts w:ascii="Times New Roman" w:hAnsi="Times New Roman" w:cs="Times New Roman"/>
          <w:sz w:val="22"/>
          <w:szCs w:val="22"/>
        </w:rPr>
        <w:lastRenderedPageBreak/>
        <w:t>influences future outcomes. The enhanced computational efficiency achieved through vectorized operations, Rcpp integration, and parallelization is pivotal for the practical application of these complex models, making comprehensive analyses feasible within reasonable computational timeframes and overcoming the "computational cost" historically associated with microsimulation. This capability enables health economists to move beyond methodological compromises, fostering a paradigm shift towards models that are both clinically rich and computationally tractable, thereby enhancing the credibility and utility of economic evaluations in informing real-world healthcare decisions.</w:t>
      </w:r>
      <w:r>
        <w:rPr>
          <w:rFonts w:ascii="Times New Roman" w:hAnsi="Times New Roman" w:cs="Times New Roman"/>
          <w:sz w:val="22"/>
          <w:szCs w:val="22"/>
        </w:rPr>
        <w:t xml:space="preserve"> </w:t>
      </w:r>
      <w:r w:rsidRPr="00626FC3">
        <w:rPr>
          <w:rFonts w:ascii="Times New Roman" w:hAnsi="Times New Roman" w:cs="Times New Roman"/>
          <w:sz w:val="22"/>
          <w:szCs w:val="22"/>
        </w:rPr>
        <w:t>The framework's emphasis on modular programming significantly enhances model robustness. By structuring the model as a series of self-contained functions, each performing a specific task, the code becomes inherently easier to read, understand, and debug, allowing for systematic testing and validation of individual components. This leads to more accurate and reliable calculations, ensuring the model accurately reflects disease complexity. Furthermore, the open-source nature of R is a foundational element for reproducibility and transparency. Unlike proprietary software, R code is accessible and auditable, allowing other researchers to replicate the methods and results, and enabling health economists and decision-makers to scrutinize the underlying logic, assumptions, and calculations. The framework explicitly promotes reproducibility by defining simulation parameters such as the random seed, cohort size, and number of cycles, ensuring experiments can be precisely reproduced. This transparency is vital for building trust in model outputs and for facilitating peer review and validation of complex health economic analyses.</w:t>
      </w:r>
      <w:r>
        <w:rPr>
          <w:rFonts w:ascii="Times New Roman" w:hAnsi="Times New Roman" w:cs="Times New Roman"/>
          <w:sz w:val="22"/>
          <w:szCs w:val="22"/>
        </w:rPr>
        <w:t xml:space="preserve"> </w:t>
      </w:r>
      <w:r w:rsidRPr="00626FC3">
        <w:rPr>
          <w:rFonts w:ascii="Times New Roman" w:hAnsi="Times New Roman" w:cs="Times New Roman"/>
          <w:sz w:val="22"/>
          <w:szCs w:val="22"/>
        </w:rPr>
        <w:t xml:space="preserve">The framework's ability to handle large-scale simulations is a paramount strength, achieved through several synergistic strategies. </w:t>
      </w:r>
    </w:p>
    <w:p w14:paraId="34AAC459" w14:textId="2570B5B3" w:rsid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 xml:space="preserve">The shift from a "one-at-a-time" patient simulation to processing the "entire cohort simultaneously" using a 3D array dramatically improves computational efficiency by fully leveraging R's inherent strengths in vectorized computation. For computationally intensive functions, the </w:t>
      </w:r>
      <w:del w:id="152" w:author="Robert Smith" w:date="2025-05-30T09:57:00Z" w16du:dateUtc="2025-05-30T08:57:00Z">
        <w:r w:rsidRPr="00626FC3" w:rsidDel="00B9250A">
          <w:rPr>
            <w:rFonts w:ascii="Times New Roman" w:hAnsi="Times New Roman" w:cs="Times New Roman"/>
            <w:sz w:val="22"/>
            <w:szCs w:val="22"/>
          </w:rPr>
          <w:delText xml:space="preserve">judicious </w:delText>
        </w:r>
      </w:del>
      <w:r w:rsidRPr="00626FC3">
        <w:rPr>
          <w:rFonts w:ascii="Times New Roman" w:hAnsi="Times New Roman" w:cs="Times New Roman"/>
          <w:sz w:val="22"/>
          <w:szCs w:val="22"/>
        </w:rPr>
        <w:t xml:space="preserve">use of </w:t>
      </w:r>
      <w:ins w:id="153" w:author="Robert Smith" w:date="2025-05-30T09:57:00Z" w16du:dateUtc="2025-05-30T08:57:00Z">
        <w:r w:rsidR="00B9250A">
          <w:rPr>
            <w:rFonts w:ascii="Times New Roman" w:hAnsi="Times New Roman" w:cs="Times New Roman"/>
            <w:sz w:val="22"/>
            <w:szCs w:val="22"/>
          </w:rPr>
          <w:t xml:space="preserve">C++ via </w:t>
        </w:r>
      </w:ins>
      <w:r w:rsidRPr="00626FC3">
        <w:rPr>
          <w:rFonts w:ascii="Times New Roman" w:hAnsi="Times New Roman" w:cs="Times New Roman"/>
          <w:sz w:val="22"/>
          <w:szCs w:val="22"/>
        </w:rPr>
        <w:t xml:space="preserve">Rcpp </w:t>
      </w:r>
      <w:ins w:id="154" w:author="Robert Smith" w:date="2025-05-30T09:57:00Z" w16du:dateUtc="2025-05-30T08:57:00Z">
        <w:r w:rsidR="00B9250A">
          <w:rPr>
            <w:rFonts w:ascii="Times New Roman" w:hAnsi="Times New Roman" w:cs="Times New Roman"/>
            <w:sz w:val="22"/>
            <w:szCs w:val="22"/>
          </w:rPr>
          <w:t xml:space="preserve">provides </w:t>
        </w:r>
      </w:ins>
      <w:del w:id="155" w:author="Robert Smith" w:date="2025-05-30T09:57:00Z" w16du:dateUtc="2025-05-30T08:57:00Z">
        <w:r w:rsidRPr="00626FC3" w:rsidDel="00B9250A">
          <w:rPr>
            <w:rFonts w:ascii="Times New Roman" w:hAnsi="Times New Roman" w:cs="Times New Roman"/>
            <w:sz w:val="22"/>
            <w:szCs w:val="22"/>
          </w:rPr>
          <w:delText xml:space="preserve">allows for recoding in C++, providing </w:delText>
        </w:r>
      </w:del>
      <w:r w:rsidRPr="00626FC3">
        <w:rPr>
          <w:rFonts w:ascii="Times New Roman" w:hAnsi="Times New Roman" w:cs="Times New Roman"/>
          <w:sz w:val="22"/>
          <w:szCs w:val="22"/>
        </w:rPr>
        <w:t xml:space="preserve">substantial speed improvements, particularly </w:t>
      </w:r>
      <w:del w:id="156" w:author="Robert Smith" w:date="2025-05-30T09:57:00Z" w16du:dateUtc="2025-05-30T08:57:00Z">
        <w:r w:rsidRPr="00626FC3" w:rsidDel="00B9250A">
          <w:rPr>
            <w:rFonts w:ascii="Times New Roman" w:hAnsi="Times New Roman" w:cs="Times New Roman"/>
            <w:sz w:val="22"/>
            <w:szCs w:val="22"/>
          </w:rPr>
          <w:delText xml:space="preserve">beneficial </w:delText>
        </w:r>
      </w:del>
      <w:r w:rsidRPr="00626FC3">
        <w:rPr>
          <w:rFonts w:ascii="Times New Roman" w:hAnsi="Times New Roman" w:cs="Times New Roman"/>
          <w:sz w:val="22"/>
          <w:szCs w:val="22"/>
        </w:rPr>
        <w:t xml:space="preserve">for repetitive linear algebra operations. Finally, the incorporation of parallel computing divides computational tasks into independent components, executing </w:t>
      </w:r>
      <w:r w:rsidRPr="00626FC3">
        <w:rPr>
          <w:rFonts w:ascii="Times New Roman" w:hAnsi="Times New Roman" w:cs="Times New Roman"/>
          <w:sz w:val="22"/>
          <w:szCs w:val="22"/>
        </w:rPr>
        <w:lastRenderedPageBreak/>
        <w:t xml:space="preserve">them simultaneously across multiple processors, which is especially valuable for microsimulation and </w:t>
      </w:r>
      <w:del w:id="157" w:author="Robert Smith" w:date="2025-05-30T09:57:00Z" w16du:dateUtc="2025-05-30T08:57:00Z">
        <w:r w:rsidRPr="00626FC3" w:rsidDel="00B9250A">
          <w:rPr>
            <w:rFonts w:ascii="Times New Roman" w:hAnsi="Times New Roman" w:cs="Times New Roman"/>
            <w:sz w:val="22"/>
            <w:szCs w:val="22"/>
          </w:rPr>
          <w:delText>probabilistic sensitivity analysis (</w:delText>
        </w:r>
      </w:del>
      <w:r w:rsidRPr="00626FC3">
        <w:rPr>
          <w:rFonts w:ascii="Times New Roman" w:hAnsi="Times New Roman" w:cs="Times New Roman"/>
          <w:sz w:val="22"/>
          <w:szCs w:val="22"/>
        </w:rPr>
        <w:t>PSA</w:t>
      </w:r>
      <w:del w:id="158" w:author="Robert Smith" w:date="2025-05-30T09:57:00Z" w16du:dateUtc="2025-05-30T08:57:00Z">
        <w:r w:rsidRPr="00626FC3" w:rsidDel="00B9250A">
          <w:rPr>
            <w:rFonts w:ascii="Times New Roman" w:hAnsi="Times New Roman" w:cs="Times New Roman"/>
            <w:sz w:val="22"/>
            <w:szCs w:val="22"/>
          </w:rPr>
          <w:delText>)</w:delText>
        </w:r>
      </w:del>
      <w:r w:rsidRPr="00626FC3">
        <w:rPr>
          <w:rFonts w:ascii="Times New Roman" w:hAnsi="Times New Roman" w:cs="Times New Roman"/>
          <w:sz w:val="22"/>
          <w:szCs w:val="22"/>
        </w:rPr>
        <w:t>, allowing the model to be re-run hundreds or thousands of times with different parameter values in a fraction of the time. The true strength of this framework lies in the synergistic integration of these diverse optimization techniques, creating a significantly greater performance improvement than any single method alone, and representing a "best practice" for developing high-performance computational models in health economics.</w:t>
      </w:r>
    </w:p>
    <w:p w14:paraId="5F4E450C" w14:textId="77777777" w:rsid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Despite the significant advancements, it is important to acknowledge several inherent limitations and practical trade-offs. Microsimulation models inherently impose heavy demands on memory and processing time</w:t>
      </w:r>
      <w:r>
        <w:rPr>
          <w:rFonts w:ascii="Times New Roman" w:hAnsi="Times New Roman" w:cs="Times New Roman"/>
          <w:sz w:val="22"/>
          <w:szCs w:val="22"/>
        </w:rPr>
        <w:t xml:space="preserve">. </w:t>
      </w:r>
      <w:r w:rsidRPr="00626FC3">
        <w:rPr>
          <w:rFonts w:ascii="Times New Roman" w:hAnsi="Times New Roman" w:cs="Times New Roman"/>
          <w:sz w:val="22"/>
          <w:szCs w:val="22"/>
        </w:rPr>
        <w:t>While optimizations mitigate these demands, they do not eliminate them entirely, meaning large cohorts or long time horizons may still require substantial computational resources. The integration of C++ via Rcpp, while powerful, introduces trade-offs: C++ code is more verbose and strict, requiring explicit type declarations and replacing R's conveniences (like named indexing) with positional logic. C++'s strict type system can lead to less flexible behavior, and Rcpp integration is only recommended if it significantly enhances performance, as the increased complexity is only justified by substantial computational benefits. Furthermore, Armadillo matrices used with Rcpp do not store metadata like column names, requiring manual re-addition in R. Similarly, parallel computing, while offering speed reductions, is limited by core count saturation, memory requirements, task granularity (small tasks may not benefit due to overhead), and operating system differences, which require modelers to adapt their configuration. These factors imply that realizing the full benefits of this framework extends beyond just writing good code; it requires investment in appropriate computational infrastructure and careful environmental setup.</w:t>
      </w:r>
    </w:p>
    <w:p w14:paraId="01CCC7F1" w14:textId="77777777" w:rsidR="00B9250A" w:rsidRDefault="00626FC3" w:rsidP="000C179D">
      <w:pPr>
        <w:spacing w:line="480" w:lineRule="auto"/>
        <w:rPr>
          <w:ins w:id="159" w:author="Robert Smith" w:date="2025-05-30T10:00:00Z" w16du:dateUtc="2025-05-30T09:00:00Z"/>
          <w:rFonts w:ascii="Times New Roman" w:hAnsi="Times New Roman" w:cs="Times New Roman"/>
          <w:sz w:val="22"/>
          <w:szCs w:val="22"/>
        </w:rPr>
      </w:pPr>
      <w:r w:rsidRPr="00626FC3">
        <w:rPr>
          <w:rFonts w:ascii="Times New Roman" w:hAnsi="Times New Roman" w:cs="Times New Roman"/>
          <w:sz w:val="22"/>
          <w:szCs w:val="22"/>
        </w:rPr>
        <w:t xml:space="preserve">Building upon this robust and efficient framework, several promising avenues for future research emerge. A key direction involves extending the framework's application to a broader spectrum of chronic diseases or complex clinical areas. Further exploration of advanced high-performance computing methods could yield even greater efficiency gains, including more sophisticated Rcpp techniques, GPU computing, or </w:t>
      </w:r>
      <w:r w:rsidRPr="00626FC3">
        <w:rPr>
          <w:rFonts w:ascii="Times New Roman" w:hAnsi="Times New Roman" w:cs="Times New Roman"/>
          <w:sz w:val="22"/>
          <w:szCs w:val="22"/>
        </w:rPr>
        <w:lastRenderedPageBreak/>
        <w:t xml:space="preserve">leveraging cloud-based high-performance computing solutions for larger-scale simulations. </w:t>
      </w:r>
      <w:commentRangeStart w:id="160"/>
      <w:r w:rsidRPr="00626FC3">
        <w:rPr>
          <w:rFonts w:ascii="Times New Roman" w:hAnsi="Times New Roman" w:cs="Times New Roman"/>
          <w:sz w:val="22"/>
          <w:szCs w:val="22"/>
        </w:rPr>
        <w:t xml:space="preserve">To broaden accessibility, future work should focus on developing user-friendly R packages or graphical user interfaces (GUIs) based on these principles, abstracting complexities into more intuitive functions. </w:t>
      </w:r>
      <w:commentRangeEnd w:id="160"/>
      <w:r w:rsidR="00B9250A">
        <w:rPr>
          <w:rStyle w:val="CommentReference"/>
        </w:rPr>
        <w:commentReference w:id="160"/>
      </w:r>
    </w:p>
    <w:p w14:paraId="14B49896" w14:textId="0E0F7373" w:rsidR="00B9250A" w:rsidRDefault="00626FC3" w:rsidP="000C179D">
      <w:pPr>
        <w:spacing w:line="480" w:lineRule="auto"/>
        <w:rPr>
          <w:ins w:id="161" w:author="Robert Smith" w:date="2025-05-30T10:00:00Z" w16du:dateUtc="2025-05-30T09:00:00Z"/>
          <w:rFonts w:ascii="Times New Roman" w:hAnsi="Times New Roman" w:cs="Times New Roman"/>
          <w:sz w:val="22"/>
          <w:szCs w:val="22"/>
        </w:rPr>
      </w:pPr>
      <w:commentRangeStart w:id="162"/>
      <w:r w:rsidRPr="00626FC3">
        <w:rPr>
          <w:rFonts w:ascii="Times New Roman" w:hAnsi="Times New Roman" w:cs="Times New Roman"/>
          <w:sz w:val="22"/>
          <w:szCs w:val="22"/>
        </w:rPr>
        <w:t xml:space="preserve">Finally, integrating the framework with emerging data sources and analytical techniques, such as real-world data from electronic health records or machine learning algorithms for dynamic prediction, presents a rich area for research, potentially enhancing advanced uncertainty quantification methods. The computational efficiency achieved in the core microsimulation engine provides a critical foundation for integrating these models with cutting-edge data science advancements, enabling a new generation of dynamic, data-driven health economic analyses that can better inform precision medicine and adaptive policy. </w:t>
      </w:r>
      <w:commentRangeEnd w:id="162"/>
      <w:r w:rsidR="00B9250A">
        <w:rPr>
          <w:rStyle w:val="CommentReference"/>
        </w:rPr>
        <w:commentReference w:id="162"/>
      </w:r>
    </w:p>
    <w:p w14:paraId="0886A409" w14:textId="51B4808E" w:rsidR="00626FC3" w:rsidRP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This study has successfully presented a comprehensive framework for building efficient, robust, scalable, reproducible, and transparent microsimulation models in R for health economics, serving as a vital foundation for future work and contributing to more informed healthcare decision-making.</w:t>
      </w:r>
    </w:p>
    <w:p w14:paraId="78989525" w14:textId="77777777" w:rsidR="000C179D" w:rsidRPr="00F775C4" w:rsidRDefault="000C179D">
      <w:pPr>
        <w:rPr>
          <w:rFonts w:ascii="Times New Roman" w:hAnsi="Times New Roman" w:cs="Times New Roman"/>
          <w:b/>
          <w:bCs/>
          <w:sz w:val="22"/>
          <w:szCs w:val="22"/>
        </w:rPr>
      </w:pPr>
      <w:r w:rsidRPr="00F775C4">
        <w:rPr>
          <w:rFonts w:ascii="Times New Roman" w:hAnsi="Times New Roman" w:cs="Times New Roman"/>
          <w:b/>
          <w:bCs/>
          <w:sz w:val="22"/>
          <w:szCs w:val="22"/>
        </w:rPr>
        <w:br w:type="page"/>
      </w:r>
    </w:p>
    <w:p w14:paraId="67CE79E2" w14:textId="2B760F6A" w:rsidR="00F554D7"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References</w:t>
      </w:r>
    </w:p>
    <w:p w14:paraId="1405FA34" w14:textId="77777777" w:rsidR="00A62DCE" w:rsidRPr="00F775C4" w:rsidRDefault="00F554D7" w:rsidP="00A62DCE">
      <w:pPr>
        <w:pStyle w:val="EndNoteBibliography"/>
        <w:spacing w:after="0"/>
        <w:rPr>
          <w:rFonts w:ascii="Times New Roman" w:hAnsi="Times New Roman" w:cs="Times New Roman"/>
          <w:sz w:val="22"/>
          <w:szCs w:val="22"/>
        </w:rPr>
      </w:pPr>
      <w:r w:rsidRPr="00F775C4">
        <w:rPr>
          <w:rFonts w:ascii="Times New Roman" w:hAnsi="Times New Roman" w:cs="Times New Roman"/>
          <w:b/>
          <w:bCs/>
          <w:sz w:val="22"/>
          <w:szCs w:val="22"/>
        </w:rPr>
        <w:fldChar w:fldCharType="begin"/>
      </w:r>
      <w:r w:rsidRPr="00F775C4">
        <w:rPr>
          <w:rFonts w:ascii="Times New Roman" w:hAnsi="Times New Roman" w:cs="Times New Roman"/>
          <w:b/>
          <w:bCs/>
          <w:sz w:val="22"/>
          <w:szCs w:val="22"/>
        </w:rPr>
        <w:instrText xml:space="preserve"> ADDIN EN.REFLIST </w:instrText>
      </w:r>
      <w:r w:rsidRPr="00F775C4">
        <w:rPr>
          <w:rFonts w:ascii="Times New Roman" w:hAnsi="Times New Roman" w:cs="Times New Roman"/>
          <w:b/>
          <w:bCs/>
          <w:sz w:val="22"/>
          <w:szCs w:val="22"/>
        </w:rPr>
        <w:fldChar w:fldCharType="separate"/>
      </w:r>
      <w:r w:rsidR="00A62DCE" w:rsidRPr="00F775C4">
        <w:rPr>
          <w:rFonts w:ascii="Times New Roman" w:hAnsi="Times New Roman" w:cs="Times New Roman"/>
          <w:sz w:val="22"/>
          <w:szCs w:val="22"/>
        </w:rPr>
        <w:t>1.</w:t>
      </w:r>
      <w:r w:rsidR="00A62DCE" w:rsidRPr="00F775C4">
        <w:rPr>
          <w:rFonts w:ascii="Times New Roman" w:hAnsi="Times New Roman" w:cs="Times New Roman"/>
          <w:sz w:val="22"/>
          <w:szCs w:val="22"/>
        </w:rPr>
        <w:tab/>
        <w:t>Sun X, Faunce T. Decision-analytical modelling in health-care economic evaluations. Eur J Health Econ. 2008 Nov;9(4):313-23.</w:t>
      </w:r>
    </w:p>
    <w:p w14:paraId="48B24F09"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2.</w:t>
      </w:r>
      <w:r w:rsidRPr="00F775C4">
        <w:rPr>
          <w:rFonts w:ascii="Times New Roman" w:hAnsi="Times New Roman" w:cs="Times New Roman"/>
          <w:sz w:val="22"/>
          <w:szCs w:val="22"/>
        </w:rPr>
        <w:tab/>
        <w:t>Graves J, Garbett S, Zhou Z, Schildcrout JS, Peterson J. Comparison of Decision Modeling Approaches for Health Technology and Policy Evaluation. Med Decis Making. 2021 May;41(4):453-64.</w:t>
      </w:r>
    </w:p>
    <w:p w14:paraId="7A97DBBF"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3.</w:t>
      </w:r>
      <w:r w:rsidRPr="00F775C4">
        <w:rPr>
          <w:rFonts w:ascii="Times New Roman" w:hAnsi="Times New Roman" w:cs="Times New Roman"/>
          <w:sz w:val="22"/>
          <w:szCs w:val="22"/>
        </w:rPr>
        <w:tab/>
        <w:t>Siebert U, Alagoz O, Bayoumi AM, Jahn B, Owens DK, Cohen DJ, et al. State-transition modeling: a report of the ISPOR-SMDM Modeling Good Research Practices Task Force-3. Med Decis Making. 2012 Sep-Oct;32(5):690-700.</w:t>
      </w:r>
    </w:p>
    <w:p w14:paraId="68339088" w14:textId="77777777" w:rsidR="00A62DCE" w:rsidRPr="004B7AA4" w:rsidRDefault="00A62DCE" w:rsidP="00A62DCE">
      <w:pPr>
        <w:pStyle w:val="EndNoteBibliography"/>
        <w:spacing w:after="0"/>
        <w:rPr>
          <w:rFonts w:ascii="Times New Roman" w:hAnsi="Times New Roman" w:cs="Times New Roman"/>
          <w:sz w:val="22"/>
          <w:szCs w:val="22"/>
          <w:lang w:val="nl-NL"/>
          <w:rPrChange w:id="163" w:author="Robert Smith" w:date="2025-05-30T08:54:00Z" w16du:dateUtc="2025-05-30T07:54:00Z">
            <w:rPr>
              <w:rFonts w:ascii="Times New Roman" w:hAnsi="Times New Roman" w:cs="Times New Roman"/>
              <w:sz w:val="22"/>
              <w:szCs w:val="22"/>
            </w:rPr>
          </w:rPrChange>
        </w:rPr>
      </w:pPr>
      <w:r w:rsidRPr="00F775C4">
        <w:rPr>
          <w:rFonts w:ascii="Times New Roman" w:hAnsi="Times New Roman" w:cs="Times New Roman"/>
          <w:sz w:val="22"/>
          <w:szCs w:val="22"/>
        </w:rPr>
        <w:t>4.</w:t>
      </w:r>
      <w:r w:rsidRPr="00F775C4">
        <w:rPr>
          <w:rFonts w:ascii="Times New Roman" w:hAnsi="Times New Roman" w:cs="Times New Roman"/>
          <w:sz w:val="22"/>
          <w:szCs w:val="22"/>
        </w:rPr>
        <w:tab/>
        <w:t xml:space="preserve">Alarid-Escudero F, Krijkamp E, Enns EA, Yang A, Hunink MGM, Pechlivanoglou P, et al. An Introductory Tutorial on Cohort State-Transition Models in R Using a Cost-Effectiveness Analysis Example. </w:t>
      </w:r>
      <w:r w:rsidRPr="004B7AA4">
        <w:rPr>
          <w:rFonts w:ascii="Times New Roman" w:hAnsi="Times New Roman" w:cs="Times New Roman"/>
          <w:sz w:val="22"/>
          <w:szCs w:val="22"/>
          <w:lang w:val="nl-NL"/>
          <w:rPrChange w:id="164" w:author="Robert Smith" w:date="2025-05-30T08:54:00Z" w16du:dateUtc="2025-05-30T07:54:00Z">
            <w:rPr>
              <w:rFonts w:ascii="Times New Roman" w:hAnsi="Times New Roman" w:cs="Times New Roman"/>
              <w:sz w:val="22"/>
              <w:szCs w:val="22"/>
            </w:rPr>
          </w:rPrChange>
        </w:rPr>
        <w:t>Med Decis Making. 2023 Jan;43(1):3-20.</w:t>
      </w:r>
    </w:p>
    <w:p w14:paraId="3A5457EB" w14:textId="77777777" w:rsidR="00A62DCE" w:rsidRPr="00F775C4" w:rsidRDefault="00A62DCE" w:rsidP="00A62DCE">
      <w:pPr>
        <w:pStyle w:val="EndNoteBibliography"/>
        <w:spacing w:after="0"/>
        <w:rPr>
          <w:rFonts w:ascii="Times New Roman" w:hAnsi="Times New Roman" w:cs="Times New Roman"/>
          <w:sz w:val="22"/>
          <w:szCs w:val="22"/>
        </w:rPr>
      </w:pPr>
      <w:r w:rsidRPr="004B7AA4">
        <w:rPr>
          <w:rFonts w:ascii="Times New Roman" w:hAnsi="Times New Roman" w:cs="Times New Roman"/>
          <w:sz w:val="22"/>
          <w:szCs w:val="22"/>
          <w:lang w:val="nl-NL"/>
          <w:rPrChange w:id="165" w:author="Robert Smith" w:date="2025-05-30T08:54:00Z" w16du:dateUtc="2025-05-30T07:54:00Z">
            <w:rPr>
              <w:rFonts w:ascii="Times New Roman" w:hAnsi="Times New Roman" w:cs="Times New Roman"/>
              <w:sz w:val="22"/>
              <w:szCs w:val="22"/>
            </w:rPr>
          </w:rPrChange>
        </w:rPr>
        <w:t>5.</w:t>
      </w:r>
      <w:r w:rsidRPr="004B7AA4">
        <w:rPr>
          <w:rFonts w:ascii="Times New Roman" w:hAnsi="Times New Roman" w:cs="Times New Roman"/>
          <w:sz w:val="22"/>
          <w:szCs w:val="22"/>
          <w:lang w:val="nl-NL"/>
          <w:rPrChange w:id="166" w:author="Robert Smith" w:date="2025-05-30T08:54:00Z" w16du:dateUtc="2025-05-30T07:54:00Z">
            <w:rPr>
              <w:rFonts w:ascii="Times New Roman" w:hAnsi="Times New Roman" w:cs="Times New Roman"/>
              <w:sz w:val="22"/>
              <w:szCs w:val="22"/>
            </w:rPr>
          </w:rPrChange>
        </w:rPr>
        <w:tab/>
        <w:t xml:space="preserve">Vemer P, Goossens LM, Rutten-van Mölken MP. </w:t>
      </w:r>
      <w:r w:rsidRPr="00F775C4">
        <w:rPr>
          <w:rFonts w:ascii="Times New Roman" w:hAnsi="Times New Roman" w:cs="Times New Roman"/>
          <w:sz w:val="22"/>
          <w:szCs w:val="22"/>
        </w:rPr>
        <w:t>Not simply more of the same: distinguishing between patient heterogeneity and parameter uncertainty. Med Decis Making. 2014 Nov;34(8):1048-58.</w:t>
      </w:r>
    </w:p>
    <w:p w14:paraId="20773AF3"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6.</w:t>
      </w:r>
      <w:r w:rsidRPr="00F775C4">
        <w:rPr>
          <w:rFonts w:ascii="Times New Roman" w:hAnsi="Times New Roman" w:cs="Times New Roman"/>
          <w:sz w:val="22"/>
          <w:szCs w:val="22"/>
        </w:rPr>
        <w:tab/>
        <w:t>Krijkamp EM, Alarid-Escudero F, Enns EA, Jalal HJ, Hunink MGM, Pechlivanoglou P. Microsimulation Modeling for Health Decision Sciences Using R: A Tutorial. Med Decis Making. 2018 Apr;38(3):400-22.</w:t>
      </w:r>
    </w:p>
    <w:p w14:paraId="0F178BD1"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7.</w:t>
      </w:r>
      <w:r w:rsidRPr="00F775C4">
        <w:rPr>
          <w:rFonts w:ascii="Times New Roman" w:hAnsi="Times New Roman" w:cs="Times New Roman"/>
          <w:sz w:val="22"/>
          <w:szCs w:val="22"/>
        </w:rPr>
        <w:tab/>
        <w:t>Petrou S, Gray A. Economic evaluation using decision analytical modelling: design, conduct, analysis, and reporting. BMJ. 2011 Apr 11;342:d1766.</w:t>
      </w:r>
    </w:p>
    <w:p w14:paraId="57A328A7"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8.</w:t>
      </w:r>
      <w:r w:rsidRPr="00F775C4">
        <w:rPr>
          <w:rFonts w:ascii="Times New Roman" w:hAnsi="Times New Roman" w:cs="Times New Roman"/>
          <w:sz w:val="22"/>
          <w:szCs w:val="22"/>
        </w:rPr>
        <w:tab/>
        <w:t>Marshall DA, Grazziotin LR, Regier DA, Wordsworth S, Buchanan J, Phillips K, et al. Addressing Challenges of Economic Evaluation in Precision Medicine Using Dynamic Simulation Modeling. Value Health. 2020 May;23(5):566-73.</w:t>
      </w:r>
    </w:p>
    <w:p w14:paraId="3531F8F7" w14:textId="77777777" w:rsidR="00A62DCE" w:rsidRPr="00F775C4" w:rsidRDefault="00A62DCE" w:rsidP="00A62DCE">
      <w:pPr>
        <w:pStyle w:val="EndNoteBibliography"/>
        <w:rPr>
          <w:rFonts w:ascii="Times New Roman" w:hAnsi="Times New Roman" w:cs="Times New Roman"/>
          <w:sz w:val="22"/>
          <w:szCs w:val="22"/>
        </w:rPr>
      </w:pPr>
      <w:r w:rsidRPr="00F775C4">
        <w:rPr>
          <w:rFonts w:ascii="Times New Roman" w:hAnsi="Times New Roman" w:cs="Times New Roman"/>
          <w:sz w:val="22"/>
          <w:szCs w:val="22"/>
        </w:rPr>
        <w:t>9.</w:t>
      </w:r>
      <w:r w:rsidRPr="00F775C4">
        <w:rPr>
          <w:rFonts w:ascii="Times New Roman" w:hAnsi="Times New Roman" w:cs="Times New Roman"/>
          <w:sz w:val="22"/>
          <w:szCs w:val="22"/>
        </w:rPr>
        <w:tab/>
        <w:t>Jalal H, Pechlivanoglou P, Krijkamp E, Alarid-Escudero F, Enns E, Hunink MGM. An Overview of R in Health Decision Sciences. Med Decis Making. 2017 Oct;37(7):735-46.</w:t>
      </w:r>
    </w:p>
    <w:p w14:paraId="58B976CC" w14:textId="295B78B1" w:rsidR="00F142BF" w:rsidRDefault="00F554D7" w:rsidP="000C179D">
      <w:pPr>
        <w:spacing w:line="480" w:lineRule="auto"/>
        <w:rPr>
          <w:ins w:id="167" w:author="Robert Smith" w:date="2025-05-30T10:05:00Z" w16du:dateUtc="2025-05-30T09:05:00Z"/>
          <w:rFonts w:ascii="Times New Roman" w:hAnsi="Times New Roman" w:cs="Times New Roman"/>
          <w:b/>
          <w:bCs/>
          <w:sz w:val="22"/>
          <w:szCs w:val="22"/>
        </w:rPr>
      </w:pPr>
      <w:r w:rsidRPr="00F775C4">
        <w:rPr>
          <w:rFonts w:ascii="Times New Roman" w:hAnsi="Times New Roman" w:cs="Times New Roman"/>
          <w:b/>
          <w:bCs/>
          <w:sz w:val="22"/>
          <w:szCs w:val="22"/>
        </w:rPr>
        <w:fldChar w:fldCharType="end"/>
      </w:r>
    </w:p>
    <w:p w14:paraId="4CAC91F0" w14:textId="77777777" w:rsidR="009A6AE4" w:rsidRDefault="009A6AE4" w:rsidP="000C179D">
      <w:pPr>
        <w:spacing w:line="480" w:lineRule="auto"/>
        <w:rPr>
          <w:ins w:id="168" w:author="Robert Smith" w:date="2025-05-30T10:05:00Z" w16du:dateUtc="2025-05-30T09:05:00Z"/>
          <w:rFonts w:ascii="Times New Roman" w:hAnsi="Times New Roman" w:cs="Times New Roman"/>
          <w:b/>
          <w:bCs/>
          <w:sz w:val="22"/>
          <w:szCs w:val="22"/>
        </w:rPr>
      </w:pPr>
    </w:p>
    <w:p w14:paraId="30A03356" w14:textId="77777777" w:rsidR="009A6AE4" w:rsidRDefault="009A6AE4" w:rsidP="000C179D">
      <w:pPr>
        <w:spacing w:line="480" w:lineRule="auto"/>
        <w:rPr>
          <w:ins w:id="169" w:author="Robert Smith" w:date="2025-05-30T10:05:00Z" w16du:dateUtc="2025-05-30T09:05:00Z"/>
          <w:rFonts w:ascii="Times New Roman" w:hAnsi="Times New Roman" w:cs="Times New Roman"/>
          <w:b/>
          <w:bCs/>
          <w:sz w:val="22"/>
          <w:szCs w:val="22"/>
        </w:rPr>
      </w:pPr>
    </w:p>
    <w:p w14:paraId="61103E89" w14:textId="4C88AD97" w:rsidR="009A6AE4" w:rsidRDefault="009A6AE4" w:rsidP="000C179D">
      <w:pPr>
        <w:spacing w:line="480" w:lineRule="auto"/>
        <w:rPr>
          <w:ins w:id="170" w:author="Robert Smith" w:date="2025-05-30T10:05:00Z" w16du:dateUtc="2025-05-30T09:05:00Z"/>
          <w:rFonts w:ascii="Times New Roman" w:hAnsi="Times New Roman" w:cs="Times New Roman"/>
          <w:b/>
          <w:bCs/>
          <w:sz w:val="22"/>
          <w:szCs w:val="22"/>
        </w:rPr>
      </w:pPr>
      <w:ins w:id="171" w:author="Robert Smith" w:date="2025-05-30T10:05:00Z" w16du:dateUtc="2025-05-30T09:05:00Z">
        <w:r>
          <w:rPr>
            <w:rFonts w:ascii="Times New Roman" w:hAnsi="Times New Roman" w:cs="Times New Roman"/>
            <w:b/>
            <w:bCs/>
            <w:sz w:val="22"/>
            <w:szCs w:val="22"/>
          </w:rPr>
          <w:t>Other relevant references (that there wasn’t an immediate place for but may want to be included):</w:t>
        </w:r>
      </w:ins>
    </w:p>
    <w:p w14:paraId="251E0C27" w14:textId="4B3FE641" w:rsidR="009A6AE4" w:rsidRDefault="008B6473" w:rsidP="000C179D">
      <w:pPr>
        <w:spacing w:line="480" w:lineRule="auto"/>
        <w:rPr>
          <w:ins w:id="172" w:author="Robert Smith" w:date="2025-05-30T10:07:00Z" w16du:dateUtc="2025-05-30T09:07:00Z"/>
          <w:rFonts w:ascii="Times New Roman" w:hAnsi="Times New Roman" w:cs="Times New Roman"/>
          <w:sz w:val="22"/>
          <w:szCs w:val="22"/>
        </w:rPr>
      </w:pPr>
      <w:ins w:id="173" w:author="Robert Smith" w:date="2025-05-30T10:06:00Z" w16du:dateUtc="2025-05-30T09:06:00Z">
        <w:r w:rsidRPr="008B6473">
          <w:rPr>
            <w:rFonts w:ascii="Times New Roman" w:hAnsi="Times New Roman" w:cs="Times New Roman"/>
            <w:sz w:val="22"/>
            <w:szCs w:val="22"/>
            <w:rPrChange w:id="174" w:author="Robert Smith" w:date="2025-05-30T10:06:00Z" w16du:dateUtc="2025-05-30T09:06:00Z">
              <w:rPr>
                <w:rFonts w:ascii="Times New Roman" w:hAnsi="Times New Roman" w:cs="Times New Roman"/>
                <w:b/>
                <w:bCs/>
                <w:sz w:val="22"/>
                <w:szCs w:val="22"/>
              </w:rPr>
            </w:rPrChange>
          </w:rPr>
          <w:t>This paper on discrete event simulation (an alternative to microsimulation):</w:t>
        </w:r>
      </w:ins>
    </w:p>
    <w:p w14:paraId="73A7C3B7" w14:textId="7391E8C2" w:rsidR="008B6473" w:rsidRDefault="008B6473" w:rsidP="000C179D">
      <w:pPr>
        <w:spacing w:line="480" w:lineRule="auto"/>
        <w:rPr>
          <w:ins w:id="175" w:author="Robert Smith" w:date="2025-05-30T10:07:00Z" w16du:dateUtc="2025-05-30T09:07:00Z"/>
          <w:rFonts w:ascii="Times New Roman" w:hAnsi="Times New Roman" w:cs="Times New Roman"/>
          <w:sz w:val="22"/>
          <w:szCs w:val="22"/>
        </w:rPr>
      </w:pPr>
      <w:ins w:id="176" w:author="Robert Smith" w:date="2025-05-30T10:07:00Z">
        <w:r w:rsidRPr="008B6473">
          <w:rPr>
            <w:rFonts w:ascii="Times New Roman" w:hAnsi="Times New Roman" w:cs="Times New Roman"/>
            <w:sz w:val="22"/>
            <w:szCs w:val="22"/>
          </w:rPr>
          <w:t>Lopez-Mendez, M., Goldhaber-Fiebert, J.D. and Alarid-Escudero, F., 2025. A Tutorial on Discrete Event Simulation Models in R Using a Cost-Effectiveness Analysis Example. </w:t>
        </w:r>
        <w:r w:rsidRPr="008B6473">
          <w:rPr>
            <w:rFonts w:ascii="Times New Roman" w:hAnsi="Times New Roman" w:cs="Times New Roman"/>
            <w:i/>
            <w:iCs/>
            <w:sz w:val="22"/>
            <w:szCs w:val="22"/>
          </w:rPr>
          <w:t>medRxiv</w:t>
        </w:r>
        <w:r w:rsidRPr="008B6473">
          <w:rPr>
            <w:rFonts w:ascii="Times New Roman" w:hAnsi="Times New Roman" w:cs="Times New Roman"/>
            <w:sz w:val="22"/>
            <w:szCs w:val="22"/>
          </w:rPr>
          <w:t>, pp.2025-05.</w:t>
        </w:r>
      </w:ins>
    </w:p>
    <w:p w14:paraId="4C289FD4" w14:textId="28A1361E" w:rsidR="008B6473" w:rsidRDefault="008B6473" w:rsidP="000C179D">
      <w:pPr>
        <w:spacing w:line="480" w:lineRule="auto"/>
        <w:rPr>
          <w:ins w:id="177" w:author="Robert Smith" w:date="2025-05-30T10:07:00Z" w16du:dateUtc="2025-05-30T09:07:00Z"/>
          <w:rFonts w:ascii="Times New Roman" w:hAnsi="Times New Roman" w:cs="Times New Roman"/>
          <w:sz w:val="22"/>
          <w:szCs w:val="22"/>
        </w:rPr>
      </w:pPr>
      <w:ins w:id="178" w:author="Robert Smith" w:date="2025-05-30T10:07:00Z" w16du:dateUtc="2025-05-30T09:07:00Z">
        <w:r>
          <w:rPr>
            <w:rFonts w:ascii="Times New Roman" w:hAnsi="Times New Roman" w:cs="Times New Roman"/>
            <w:sz w:val="22"/>
            <w:szCs w:val="22"/>
          </w:rPr>
          <w:t>And the simmer package:</w:t>
        </w:r>
      </w:ins>
    </w:p>
    <w:p w14:paraId="1B82A8D2" w14:textId="6ECC1AA6" w:rsidR="008B6473" w:rsidRDefault="008B6473" w:rsidP="000C179D">
      <w:pPr>
        <w:spacing w:line="480" w:lineRule="auto"/>
        <w:rPr>
          <w:ins w:id="179" w:author="Robert Smith" w:date="2025-05-30T10:07:00Z" w16du:dateUtc="2025-05-30T09:07:00Z"/>
          <w:rFonts w:ascii="Times New Roman" w:hAnsi="Times New Roman" w:cs="Times New Roman"/>
          <w:sz w:val="22"/>
          <w:szCs w:val="22"/>
        </w:rPr>
      </w:pPr>
      <w:ins w:id="180" w:author="Robert Smith" w:date="2025-05-30T10:07:00Z">
        <w:r w:rsidRPr="008B6473">
          <w:rPr>
            <w:rFonts w:ascii="Times New Roman" w:hAnsi="Times New Roman" w:cs="Times New Roman"/>
            <w:sz w:val="22"/>
            <w:szCs w:val="22"/>
          </w:rPr>
          <w:t>Ucar, I., Smeets, B. and Azcorra, A., 2019. Simmer: discrete-event simulation for R. </w:t>
        </w:r>
        <w:r w:rsidRPr="008B6473">
          <w:rPr>
            <w:rFonts w:ascii="Times New Roman" w:hAnsi="Times New Roman" w:cs="Times New Roman"/>
            <w:i/>
            <w:iCs/>
            <w:sz w:val="22"/>
            <w:szCs w:val="22"/>
          </w:rPr>
          <w:t>Journal of Statistical Software</w:t>
        </w:r>
        <w:r w:rsidRPr="008B6473">
          <w:rPr>
            <w:rFonts w:ascii="Times New Roman" w:hAnsi="Times New Roman" w:cs="Times New Roman"/>
            <w:sz w:val="22"/>
            <w:szCs w:val="22"/>
          </w:rPr>
          <w:t>, </w:t>
        </w:r>
        <w:r w:rsidRPr="008B6473">
          <w:rPr>
            <w:rFonts w:ascii="Times New Roman" w:hAnsi="Times New Roman" w:cs="Times New Roman"/>
            <w:i/>
            <w:iCs/>
            <w:sz w:val="22"/>
            <w:szCs w:val="22"/>
          </w:rPr>
          <w:t>90</w:t>
        </w:r>
        <w:r w:rsidRPr="008B6473">
          <w:rPr>
            <w:rFonts w:ascii="Times New Roman" w:hAnsi="Times New Roman" w:cs="Times New Roman"/>
            <w:sz w:val="22"/>
            <w:szCs w:val="22"/>
          </w:rPr>
          <w:t>, pp.1-30.</w:t>
        </w:r>
      </w:ins>
    </w:p>
    <w:p w14:paraId="5D266DEC" w14:textId="30A5B5A1" w:rsidR="008B6473" w:rsidRDefault="008B6473" w:rsidP="000C179D">
      <w:pPr>
        <w:spacing w:line="480" w:lineRule="auto"/>
        <w:rPr>
          <w:ins w:id="181" w:author="Robert Smith" w:date="2025-05-30T10:09:00Z" w16du:dateUtc="2025-05-30T09:09:00Z"/>
          <w:rFonts w:ascii="Times New Roman" w:hAnsi="Times New Roman" w:cs="Times New Roman"/>
          <w:sz w:val="22"/>
          <w:szCs w:val="22"/>
        </w:rPr>
      </w:pPr>
      <w:ins w:id="182" w:author="Robert Smith" w:date="2025-05-30T10:09:00Z" w16du:dateUtc="2025-05-30T09:09:00Z">
        <w:r>
          <w:rPr>
            <w:rFonts w:ascii="Times New Roman" w:hAnsi="Times New Roman" w:cs="Times New Roman"/>
            <w:sz w:val="22"/>
            <w:szCs w:val="22"/>
          </w:rPr>
          <w:lastRenderedPageBreak/>
          <w:t>Previous example of a microsimulation model:</w:t>
        </w:r>
      </w:ins>
    </w:p>
    <w:p w14:paraId="08F38750" w14:textId="2718AEC9" w:rsidR="008B6473" w:rsidRDefault="008B6473" w:rsidP="000C179D">
      <w:pPr>
        <w:spacing w:line="480" w:lineRule="auto"/>
        <w:rPr>
          <w:ins w:id="183" w:author="Robert Smith" w:date="2025-05-30T10:10:00Z" w16du:dateUtc="2025-05-30T09:10:00Z"/>
          <w:rFonts w:ascii="Times New Roman" w:hAnsi="Times New Roman" w:cs="Times New Roman"/>
          <w:sz w:val="22"/>
          <w:szCs w:val="22"/>
        </w:rPr>
      </w:pPr>
      <w:ins w:id="184" w:author="Robert Smith" w:date="2025-05-30T10:09:00Z">
        <w:r w:rsidRPr="008B6473">
          <w:rPr>
            <w:rFonts w:ascii="Times New Roman" w:hAnsi="Times New Roman" w:cs="Times New Roman"/>
            <w:sz w:val="22"/>
            <w:szCs w:val="22"/>
          </w:rPr>
          <w:t>Karlsson, A.A., Hao, S., Jauhiainen, A., Elfström, K.M., Egevad, L., Nordström, T., Heintz, E. and Clements, M.S., 2021. The cost-effectiveness of prostate cancer screening using the Stockholm3 test. </w:t>
        </w:r>
        <w:r w:rsidRPr="008B6473">
          <w:rPr>
            <w:rFonts w:ascii="Times New Roman" w:hAnsi="Times New Roman" w:cs="Times New Roman"/>
            <w:i/>
            <w:iCs/>
            <w:sz w:val="22"/>
            <w:szCs w:val="22"/>
          </w:rPr>
          <w:t>PLoS One</w:t>
        </w:r>
        <w:r w:rsidRPr="008B6473">
          <w:rPr>
            <w:rFonts w:ascii="Times New Roman" w:hAnsi="Times New Roman" w:cs="Times New Roman"/>
            <w:sz w:val="22"/>
            <w:szCs w:val="22"/>
          </w:rPr>
          <w:t>, </w:t>
        </w:r>
        <w:r w:rsidRPr="008B6473">
          <w:rPr>
            <w:rFonts w:ascii="Times New Roman" w:hAnsi="Times New Roman" w:cs="Times New Roman"/>
            <w:i/>
            <w:iCs/>
            <w:sz w:val="22"/>
            <w:szCs w:val="22"/>
          </w:rPr>
          <w:t>16</w:t>
        </w:r>
        <w:r w:rsidRPr="008B6473">
          <w:rPr>
            <w:rFonts w:ascii="Times New Roman" w:hAnsi="Times New Roman" w:cs="Times New Roman"/>
            <w:sz w:val="22"/>
            <w:szCs w:val="22"/>
          </w:rPr>
          <w:t>(2), p.e0246674.</w:t>
        </w:r>
      </w:ins>
    </w:p>
    <w:p w14:paraId="7F24E6ED" w14:textId="21589DD6" w:rsidR="008B6473" w:rsidRDefault="008B6473" w:rsidP="000C179D">
      <w:pPr>
        <w:spacing w:line="480" w:lineRule="auto"/>
        <w:rPr>
          <w:ins w:id="185" w:author="Robert Smith" w:date="2025-05-30T10:11:00Z" w16du:dateUtc="2025-05-30T09:11:00Z"/>
          <w:rFonts w:ascii="Times New Roman" w:hAnsi="Times New Roman" w:cs="Times New Roman"/>
          <w:sz w:val="22"/>
          <w:szCs w:val="22"/>
        </w:rPr>
      </w:pPr>
      <w:ins w:id="186" w:author="Robert Smith" w:date="2025-05-30T10:10:00Z" w16du:dateUtc="2025-05-30T09:10:00Z">
        <w:r>
          <w:rPr>
            <w:rFonts w:ascii="Times New Roman" w:hAnsi="Times New Roman" w:cs="Times New Roman"/>
            <w:sz w:val="22"/>
            <w:szCs w:val="22"/>
          </w:rPr>
          <w:t xml:space="preserve">And another one here: </w:t>
        </w:r>
        <w:r>
          <w:rPr>
            <w:rFonts w:ascii="Times New Roman" w:hAnsi="Times New Roman" w:cs="Times New Roman"/>
            <w:sz w:val="22"/>
            <w:szCs w:val="22"/>
          </w:rPr>
          <w:fldChar w:fldCharType="begin"/>
        </w:r>
        <w:r>
          <w:rPr>
            <w:rFonts w:ascii="Times New Roman" w:hAnsi="Times New Roman" w:cs="Times New Roman"/>
            <w:sz w:val="22"/>
            <w:szCs w:val="22"/>
          </w:rPr>
          <w:instrText>HYPERLINK "</w:instrText>
        </w:r>
        <w:r w:rsidRPr="008B6473">
          <w:rPr>
            <w:rFonts w:ascii="Times New Roman" w:hAnsi="Times New Roman" w:cs="Times New Roman"/>
            <w:sz w:val="22"/>
            <w:szCs w:val="22"/>
          </w:rPr>
          <w:instrText>https://www.medrxiv.org/content/10.1101/2021.03.31.21254617v1</w:instrText>
        </w:r>
        <w:r>
          <w:rPr>
            <w:rFonts w:ascii="Times New Roman" w:hAnsi="Times New Roman" w:cs="Times New Roman"/>
            <w:sz w:val="22"/>
            <w:szCs w:val="22"/>
          </w:rPr>
          <w:instrText>"</w:instrText>
        </w:r>
        <w:r>
          <w:rPr>
            <w:rFonts w:ascii="Times New Roman" w:hAnsi="Times New Roman" w:cs="Times New Roman"/>
            <w:sz w:val="22"/>
            <w:szCs w:val="22"/>
          </w:rPr>
        </w:r>
        <w:r>
          <w:rPr>
            <w:rFonts w:ascii="Times New Roman" w:hAnsi="Times New Roman" w:cs="Times New Roman"/>
            <w:sz w:val="22"/>
            <w:szCs w:val="22"/>
          </w:rPr>
          <w:fldChar w:fldCharType="separate"/>
        </w:r>
        <w:r w:rsidRPr="00753F3F">
          <w:rPr>
            <w:rStyle w:val="Hyperlink"/>
            <w:rFonts w:ascii="Times New Roman" w:hAnsi="Times New Roman" w:cs="Times New Roman"/>
            <w:sz w:val="22"/>
            <w:szCs w:val="22"/>
          </w:rPr>
          <w:t>https://www.medrxiv.org/content/10.1101/2021.03.31.21254617v1</w:t>
        </w:r>
        <w:r>
          <w:rPr>
            <w:rFonts w:ascii="Times New Roman" w:hAnsi="Times New Roman" w:cs="Times New Roman"/>
            <w:sz w:val="22"/>
            <w:szCs w:val="22"/>
          </w:rPr>
          <w:fldChar w:fldCharType="end"/>
        </w:r>
      </w:ins>
    </w:p>
    <w:p w14:paraId="6B866E74" w14:textId="77777777" w:rsidR="008B6473" w:rsidRDefault="008B6473" w:rsidP="000C179D">
      <w:pPr>
        <w:spacing w:line="480" w:lineRule="auto"/>
        <w:rPr>
          <w:ins w:id="187" w:author="Robert Smith" w:date="2025-05-30T10:11:00Z" w16du:dateUtc="2025-05-30T09:11:00Z"/>
          <w:rFonts w:ascii="Times New Roman" w:hAnsi="Times New Roman" w:cs="Times New Roman"/>
          <w:sz w:val="22"/>
          <w:szCs w:val="22"/>
        </w:rPr>
      </w:pPr>
    </w:p>
    <w:p w14:paraId="632E8956" w14:textId="2BB17280" w:rsidR="008B6473" w:rsidRDefault="008B6473" w:rsidP="000C179D">
      <w:pPr>
        <w:spacing w:line="480" w:lineRule="auto"/>
        <w:rPr>
          <w:ins w:id="188" w:author="Robert Smith" w:date="2025-05-30T10:10:00Z" w16du:dateUtc="2025-05-30T09:10:00Z"/>
          <w:rFonts w:ascii="Times New Roman" w:hAnsi="Times New Roman" w:cs="Times New Roman"/>
          <w:sz w:val="22"/>
          <w:szCs w:val="22"/>
        </w:rPr>
      </w:pPr>
      <w:ins w:id="189" w:author="Robert Smith" w:date="2025-05-30T10:11:00Z" w16du:dateUtc="2025-05-30T09:11:00Z">
        <w:r>
          <w:rPr>
            <w:rFonts w:ascii="Times New Roman" w:hAnsi="Times New Roman" w:cs="Times New Roman"/>
            <w:sz w:val="22"/>
            <w:szCs w:val="22"/>
          </w:rPr>
          <w:t>And definitely worth referencing the microsimulation package “</w:t>
        </w:r>
        <w:r w:rsidRPr="008B6473">
          <w:rPr>
            <w:rFonts w:ascii="Times New Roman" w:hAnsi="Times New Roman" w:cs="Times New Roman"/>
            <w:sz w:val="22"/>
            <w:szCs w:val="22"/>
          </w:rPr>
          <w:t>https://github.com/mclements/microsimulation</w:t>
        </w:r>
        <w:r>
          <w:rPr>
            <w:rFonts w:ascii="Times New Roman" w:hAnsi="Times New Roman" w:cs="Times New Roman"/>
            <w:sz w:val="22"/>
            <w:szCs w:val="22"/>
          </w:rPr>
          <w:t>”</w:t>
        </w:r>
      </w:ins>
    </w:p>
    <w:p w14:paraId="7AE14A6A" w14:textId="77777777" w:rsidR="008B6473" w:rsidRDefault="008B6473" w:rsidP="000C179D">
      <w:pPr>
        <w:spacing w:line="480" w:lineRule="auto"/>
        <w:rPr>
          <w:ins w:id="190" w:author="Robert Smith" w:date="2025-05-30T10:10:00Z" w16du:dateUtc="2025-05-30T09:10:00Z"/>
          <w:rFonts w:ascii="Times New Roman" w:hAnsi="Times New Roman" w:cs="Times New Roman"/>
          <w:sz w:val="22"/>
          <w:szCs w:val="22"/>
        </w:rPr>
      </w:pPr>
    </w:p>
    <w:p w14:paraId="1B694C9A" w14:textId="77777777" w:rsidR="008B6473" w:rsidRDefault="008B6473" w:rsidP="000C179D">
      <w:pPr>
        <w:spacing w:line="480" w:lineRule="auto"/>
        <w:rPr>
          <w:ins w:id="191" w:author="Robert Smith" w:date="2025-05-30T10:07:00Z" w16du:dateUtc="2025-05-30T09:07:00Z"/>
          <w:rFonts w:ascii="Times New Roman" w:hAnsi="Times New Roman" w:cs="Times New Roman"/>
          <w:sz w:val="22"/>
          <w:szCs w:val="22"/>
        </w:rPr>
      </w:pPr>
    </w:p>
    <w:p w14:paraId="025A2D54" w14:textId="77777777" w:rsidR="008B6473" w:rsidRDefault="008B6473" w:rsidP="000C179D">
      <w:pPr>
        <w:spacing w:line="480" w:lineRule="auto"/>
        <w:rPr>
          <w:ins w:id="192" w:author="Robert Smith" w:date="2025-05-30T10:07:00Z" w16du:dateUtc="2025-05-30T09:07:00Z"/>
          <w:rFonts w:ascii="Times New Roman" w:hAnsi="Times New Roman" w:cs="Times New Roman"/>
          <w:sz w:val="22"/>
          <w:szCs w:val="22"/>
        </w:rPr>
      </w:pPr>
    </w:p>
    <w:p w14:paraId="1FD6D667" w14:textId="77777777" w:rsidR="008B6473" w:rsidRPr="008B6473" w:rsidRDefault="008B6473" w:rsidP="000C179D">
      <w:pPr>
        <w:spacing w:line="480" w:lineRule="auto"/>
        <w:rPr>
          <w:ins w:id="193" w:author="Robert Smith" w:date="2025-05-30T10:06:00Z" w16du:dateUtc="2025-05-30T09:06:00Z"/>
          <w:rFonts w:ascii="Times New Roman" w:hAnsi="Times New Roman" w:cs="Times New Roman"/>
          <w:sz w:val="22"/>
          <w:szCs w:val="22"/>
          <w:rPrChange w:id="194" w:author="Robert Smith" w:date="2025-05-30T10:06:00Z" w16du:dateUtc="2025-05-30T09:06:00Z">
            <w:rPr>
              <w:ins w:id="195" w:author="Robert Smith" w:date="2025-05-30T10:06:00Z" w16du:dateUtc="2025-05-30T09:06:00Z"/>
              <w:rFonts w:ascii="Times New Roman" w:hAnsi="Times New Roman" w:cs="Times New Roman"/>
              <w:b/>
              <w:bCs/>
              <w:sz w:val="22"/>
              <w:szCs w:val="22"/>
            </w:rPr>
          </w:rPrChange>
        </w:rPr>
      </w:pPr>
    </w:p>
    <w:p w14:paraId="20542A3F" w14:textId="77777777" w:rsidR="008B6473" w:rsidRDefault="008B6473" w:rsidP="000C179D">
      <w:pPr>
        <w:spacing w:line="480" w:lineRule="auto"/>
        <w:rPr>
          <w:ins w:id="196" w:author="Robert Smith" w:date="2025-05-30T10:05:00Z" w16du:dateUtc="2025-05-30T09:05:00Z"/>
          <w:rFonts w:ascii="Times New Roman" w:hAnsi="Times New Roman" w:cs="Times New Roman"/>
          <w:b/>
          <w:bCs/>
          <w:sz w:val="22"/>
          <w:szCs w:val="22"/>
        </w:rPr>
      </w:pPr>
    </w:p>
    <w:p w14:paraId="071373B1" w14:textId="77777777" w:rsidR="009A6AE4" w:rsidRDefault="009A6AE4" w:rsidP="000C179D">
      <w:pPr>
        <w:spacing w:line="480" w:lineRule="auto"/>
        <w:rPr>
          <w:ins w:id="197" w:author="Robert Smith" w:date="2025-05-30T10:05:00Z" w16du:dateUtc="2025-05-30T09:05:00Z"/>
          <w:rFonts w:ascii="Times New Roman" w:hAnsi="Times New Roman" w:cs="Times New Roman"/>
          <w:b/>
          <w:bCs/>
          <w:sz w:val="22"/>
          <w:szCs w:val="22"/>
        </w:rPr>
      </w:pPr>
    </w:p>
    <w:p w14:paraId="57074E1D" w14:textId="77777777" w:rsidR="009A6AE4" w:rsidRPr="00F775C4" w:rsidRDefault="009A6AE4" w:rsidP="000C179D">
      <w:pPr>
        <w:spacing w:line="480" w:lineRule="auto"/>
        <w:rPr>
          <w:rFonts w:ascii="Times New Roman" w:hAnsi="Times New Roman" w:cs="Times New Roman"/>
          <w:b/>
          <w:bCs/>
          <w:sz w:val="22"/>
          <w:szCs w:val="22"/>
        </w:rPr>
      </w:pPr>
    </w:p>
    <w:sectPr w:rsidR="009A6AE4" w:rsidRPr="00F775C4" w:rsidSect="004E04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Robert Smith" w:date="2025-05-30T09:04:00Z" w:initials="RS">
    <w:p w14:paraId="02DCF05E" w14:textId="77777777" w:rsidR="004B7AA4" w:rsidRDefault="004B7AA4" w:rsidP="004B7AA4">
      <w:pPr>
        <w:pStyle w:val="CommentText"/>
      </w:pPr>
      <w:r>
        <w:rPr>
          <w:rStyle w:val="CommentReference"/>
        </w:rPr>
        <w:annotationRef/>
      </w:r>
      <w:r>
        <w:t xml:space="preserve">The complexity of the disease processes captured in microsimulation models makes them computationally expensive. Improving computational efficiency is therefore key to enhancing their usability. </w:t>
      </w:r>
    </w:p>
  </w:comment>
  <w:comment w:id="6" w:author="Robert Smith" w:date="2025-05-30T09:04:00Z" w:initials="RS">
    <w:p w14:paraId="142C30D8" w14:textId="77777777" w:rsidR="004B7AA4" w:rsidRDefault="004B7AA4" w:rsidP="004B7AA4">
      <w:pPr>
        <w:pStyle w:val="CommentText"/>
      </w:pPr>
      <w:r>
        <w:rPr>
          <w:rStyle w:val="CommentReference"/>
        </w:rPr>
        <w:annotationRef/>
      </w:r>
      <w:r>
        <w:t>A hypothetical cohort, or multiple?</w:t>
      </w:r>
    </w:p>
  </w:comment>
  <w:comment w:id="10" w:author="Robert Smith" w:date="2025-05-30T09:07:00Z" w:initials="RS">
    <w:p w14:paraId="08A450C8" w14:textId="77777777" w:rsidR="001F0A37" w:rsidRDefault="001F0A37" w:rsidP="001F0A37">
      <w:pPr>
        <w:pStyle w:val="CommentText"/>
      </w:pPr>
      <w:r>
        <w:rPr>
          <w:rStyle w:val="CommentReference"/>
        </w:rPr>
        <w:annotationRef/>
      </w:r>
      <w:r>
        <w:t>I’d argue this is more about **speed** of development in ‘R’ combined with **efficiency** of vectorisation/C++.</w:t>
      </w:r>
    </w:p>
  </w:comment>
  <w:comment w:id="11" w:author="Robert Smith" w:date="2025-05-30T09:08:00Z" w:initials="RS">
    <w:p w14:paraId="1448F529" w14:textId="77777777" w:rsidR="00B9250A" w:rsidRDefault="001F0A37" w:rsidP="00B9250A">
      <w:pPr>
        <w:pStyle w:val="CommentText"/>
      </w:pPr>
      <w:r>
        <w:rPr>
          <w:rStyle w:val="CommentReference"/>
        </w:rPr>
        <w:annotationRef/>
      </w:r>
      <w:r w:rsidR="00B9250A">
        <w:t>Seems low, but I know there is still work ongoing but ideally it would be good to say 80+% gain. Then in the results report x% gain from vectorisation, y% from C++, z% from parallelisation in a single visual that will be the big takeaway and single image that can be shared from the paper.</w:t>
      </w:r>
    </w:p>
  </w:comment>
  <w:comment w:id="36" w:author="Sarker, Jyotirmoy" w:date="2025-04-20T23:15:00Z" w:initials="JS">
    <w:p w14:paraId="36D45F6E" w14:textId="36A260B4" w:rsidR="0030464D" w:rsidRDefault="0030464D" w:rsidP="0030464D">
      <w:pPr>
        <w:pStyle w:val="CommentText"/>
      </w:pPr>
      <w:r>
        <w:rPr>
          <w:rStyle w:val="CommentReference"/>
        </w:rPr>
        <w:annotationRef/>
      </w:r>
      <w:r>
        <w:rPr>
          <w:color w:val="222222"/>
          <w:highlight w:val="white"/>
        </w:rPr>
        <w:t>Davis S, Stevenson M, Tappenden P, et al. NICE DSU Technical Support Document 15: Cost-Effectiveness Modelling Using Patient-Level Simulation [Internet]. London: National Institute for Health and Care Excellence (NICE); 2014 Apr. Available from: https://www.ncbi.nlm.nih.gov/books/NBK310370/</w:t>
      </w:r>
      <w:r>
        <w:t xml:space="preserve"> </w:t>
      </w:r>
    </w:p>
  </w:comment>
  <w:comment w:id="43" w:author="Robert Smith" w:date="2025-05-30T09:24:00Z" w:initials="RS">
    <w:p w14:paraId="57C84C41" w14:textId="77777777" w:rsidR="00856744" w:rsidRDefault="00856744" w:rsidP="00856744">
      <w:pPr>
        <w:pStyle w:val="CommentText"/>
      </w:pPr>
      <w:r>
        <w:rPr>
          <w:rStyle w:val="CommentReference"/>
        </w:rPr>
        <w:annotationRef/>
      </w:r>
      <w:r>
        <w:t xml:space="preserve">This is my go-to paper for generic ‘benefits of R’: </w:t>
      </w:r>
      <w:r>
        <w:rPr>
          <w:color w:val="253746"/>
          <w:highlight w:val="white"/>
        </w:rPr>
        <w:t> Incerti D, Thom H, Baio G, </w:t>
      </w:r>
      <w:r>
        <w:rPr>
          <w:i/>
          <w:iCs/>
          <w:color w:val="253746"/>
          <w:highlight w:val="white"/>
        </w:rPr>
        <w:t>et al.</w:t>
      </w:r>
      <w:r>
        <w:rPr>
          <w:color w:val="253746"/>
          <w:highlight w:val="white"/>
        </w:rPr>
        <w:t>: R You Still Using Excel? The Advantages of Modern Software Tools for Health Technology Assessment. </w:t>
      </w:r>
      <w:r>
        <w:rPr>
          <w:i/>
          <w:iCs/>
          <w:color w:val="253746"/>
          <w:highlight w:val="white"/>
        </w:rPr>
        <w:t>Value Health.</w:t>
      </w:r>
      <w:r>
        <w:rPr>
          <w:color w:val="253746"/>
          <w:highlight w:val="white"/>
        </w:rPr>
        <w:t> 2019; </w:t>
      </w:r>
      <w:r>
        <w:rPr>
          <w:b/>
          <w:bCs/>
          <w:color w:val="253746"/>
          <w:highlight w:val="white"/>
        </w:rPr>
        <w:t>22</w:t>
      </w:r>
      <w:r>
        <w:rPr>
          <w:color w:val="253746"/>
          <w:highlight w:val="white"/>
        </w:rPr>
        <w:t>(5): 575–579. </w:t>
      </w:r>
      <w:hyperlink r:id="rId1" w:history="1">
        <w:r w:rsidRPr="000E4326">
          <w:rPr>
            <w:rStyle w:val="Hyperlink"/>
            <w:highlight w:val="white"/>
          </w:rPr>
          <w:t>PubMed Abstract </w:t>
        </w:r>
      </w:hyperlink>
      <w:r>
        <w:rPr>
          <w:color w:val="253746"/>
          <w:highlight w:val="white"/>
        </w:rPr>
        <w:t>| </w:t>
      </w:r>
      <w:hyperlink r:id="rId2" w:history="1">
        <w:r w:rsidRPr="000E4326">
          <w:rPr>
            <w:rStyle w:val="Hyperlink"/>
            <w:highlight w:val="white"/>
          </w:rPr>
          <w:t>Publisher Full Text</w:t>
        </w:r>
      </w:hyperlink>
      <w:r>
        <w:t xml:space="preserve"> </w:t>
      </w:r>
    </w:p>
  </w:comment>
  <w:comment w:id="45" w:author="Robert Smith" w:date="2025-05-30T09:25:00Z" w:initials="RS">
    <w:p w14:paraId="28A3F1AF" w14:textId="77777777" w:rsidR="00F16D66" w:rsidRDefault="00F16D66" w:rsidP="00F16D66">
      <w:pPr>
        <w:pStyle w:val="CommentText"/>
      </w:pPr>
      <w:r>
        <w:rPr>
          <w:rStyle w:val="CommentReference"/>
        </w:rPr>
        <w:annotationRef/>
      </w:r>
      <w:r>
        <w:rPr>
          <w:color w:val="253746"/>
          <w:highlight w:val="white"/>
        </w:rPr>
        <w:t>Smith RA, Schneider PP and Mohammed W. Living HTA: Automating Health Economic Evaluation with R [version 2; peer review: 2 approved]. Wellcome Open Res 2022, </w:t>
      </w:r>
      <w:r>
        <w:rPr>
          <w:b/>
          <w:bCs/>
          <w:color w:val="253746"/>
          <w:highlight w:val="white"/>
        </w:rPr>
        <w:t>7</w:t>
      </w:r>
      <w:r>
        <w:rPr>
          <w:color w:val="253746"/>
          <w:highlight w:val="white"/>
        </w:rPr>
        <w:t>:194 (</w:t>
      </w:r>
      <w:hyperlink r:id="rId3" w:history="1">
        <w:r w:rsidRPr="00BE2354">
          <w:rPr>
            <w:rStyle w:val="Hyperlink"/>
            <w:highlight w:val="white"/>
          </w:rPr>
          <w:t>https://doi.org/10.12688/wellcomeopenres.17933.2</w:t>
        </w:r>
      </w:hyperlink>
      <w:r>
        <w:rPr>
          <w:color w:val="253746"/>
          <w:highlight w:val="white"/>
        </w:rPr>
        <w:t>)</w:t>
      </w:r>
      <w:r>
        <w:t xml:space="preserve"> </w:t>
      </w:r>
    </w:p>
  </w:comment>
  <w:comment w:id="51" w:author="Robert Smith" w:date="2025-05-30T09:26:00Z" w:initials="RS">
    <w:p w14:paraId="7C6827E5" w14:textId="77777777" w:rsidR="00F16D66" w:rsidRDefault="00F16D66" w:rsidP="00F16D66">
      <w:pPr>
        <w:pStyle w:val="CommentText"/>
      </w:pPr>
      <w:r>
        <w:rPr>
          <w:rStyle w:val="CommentReference"/>
        </w:rPr>
        <w:annotationRef/>
      </w:r>
      <w:r>
        <w:rPr>
          <w:color w:val="253746"/>
          <w:highlight w:val="white"/>
        </w:rPr>
        <w:t>Smith RA and Schneider PP. Making health economic models Shiny: A tutorial [version 2; peer review: 2 approved]. Wellcome Open Res 2020, </w:t>
      </w:r>
      <w:r>
        <w:rPr>
          <w:b/>
          <w:bCs/>
          <w:color w:val="253746"/>
          <w:highlight w:val="white"/>
        </w:rPr>
        <w:t>5</w:t>
      </w:r>
      <w:r>
        <w:rPr>
          <w:color w:val="253746"/>
          <w:highlight w:val="white"/>
        </w:rPr>
        <w:t>:69 (</w:t>
      </w:r>
      <w:hyperlink r:id="rId4" w:history="1">
        <w:r w:rsidRPr="00585316">
          <w:rPr>
            <w:rStyle w:val="Hyperlink"/>
            <w:highlight w:val="white"/>
          </w:rPr>
          <w:t>https://doi.org/10.12688/wellcomeopenres.15807.2</w:t>
        </w:r>
      </w:hyperlink>
      <w:r>
        <w:rPr>
          <w:color w:val="253746"/>
          <w:highlight w:val="white"/>
        </w:rPr>
        <w:t>)</w:t>
      </w:r>
      <w:r>
        <w:t xml:space="preserve"> </w:t>
      </w:r>
    </w:p>
  </w:comment>
  <w:comment w:id="53" w:author="Robert Smith" w:date="2025-05-30T09:27:00Z" w:initials="RS">
    <w:p w14:paraId="5B8501AA" w14:textId="77777777" w:rsidR="00F16D66" w:rsidRDefault="00F16D66" w:rsidP="00F16D66">
      <w:pPr>
        <w:pStyle w:val="CommentText"/>
      </w:pPr>
      <w:r>
        <w:rPr>
          <w:rStyle w:val="CommentReference"/>
        </w:rPr>
        <w:annotationRef/>
      </w:r>
      <w:r>
        <w:rPr>
          <w:color w:val="222222"/>
          <w:highlight w:val="white"/>
        </w:rPr>
        <w:t>Gillespie, C. and Lovelace, R., 2016. </w:t>
      </w:r>
      <w:r>
        <w:rPr>
          <w:i/>
          <w:iCs/>
          <w:color w:val="222222"/>
          <w:highlight w:val="white"/>
        </w:rPr>
        <w:t>Efficient R programming</w:t>
      </w:r>
      <w:r>
        <w:rPr>
          <w:color w:val="222222"/>
          <w:highlight w:val="white"/>
        </w:rPr>
        <w:t>. O'Reilly Media, Incorporated.</w:t>
      </w:r>
      <w:r>
        <w:t xml:space="preserve"> </w:t>
      </w:r>
    </w:p>
  </w:comment>
  <w:comment w:id="57" w:author="Robert Smith" w:date="2025-05-30T09:29:00Z" w:initials="RS">
    <w:p w14:paraId="5B866C94" w14:textId="77777777" w:rsidR="00F16D66" w:rsidRDefault="00F16D66" w:rsidP="00F16D66">
      <w:pPr>
        <w:pStyle w:val="CommentText"/>
      </w:pPr>
      <w:r>
        <w:rPr>
          <w:rStyle w:val="CommentReference"/>
        </w:rPr>
        <w:annotationRef/>
      </w:r>
      <w:r>
        <w:t xml:space="preserve">Krijkamp, E. M., F. Alarid-Escudero, E. A. Enns, H. J. Jalal, M. G. M. Hunink, and P. Pechlivanoglou. 2018. “Microsimulation Modeling for Health Decision Sciences Using R: A Tutorial”. Medical Decision Making 38(3):400–422. </w:t>
      </w:r>
    </w:p>
  </w:comment>
  <w:comment w:id="58" w:author="Robert Smith" w:date="2025-05-30T09:29:00Z" w:initials="RS">
    <w:p w14:paraId="7CC39CFE" w14:textId="77777777" w:rsidR="00F16D66" w:rsidRDefault="00F16D66" w:rsidP="00F16D66">
      <w:pPr>
        <w:pStyle w:val="CommentText"/>
      </w:pPr>
      <w:r>
        <w:rPr>
          <w:rStyle w:val="CommentReference"/>
        </w:rPr>
        <w:annotationRef/>
      </w:r>
      <w:r>
        <w:t>I believe this is referenced below</w:t>
      </w:r>
    </w:p>
  </w:comment>
  <w:comment w:id="61" w:author="Robert Smith" w:date="2025-05-30T09:30:00Z" w:initials="RS">
    <w:p w14:paraId="587CA4F6" w14:textId="77777777" w:rsidR="00F16D66" w:rsidRDefault="00F16D66" w:rsidP="00F16D66">
      <w:pPr>
        <w:pStyle w:val="CommentText"/>
      </w:pPr>
      <w:r>
        <w:rPr>
          <w:rStyle w:val="CommentReference"/>
        </w:rPr>
        <w:annotationRef/>
      </w:r>
      <w:r>
        <w:t>“provide an example of an”</w:t>
      </w:r>
    </w:p>
  </w:comment>
  <w:comment w:id="62" w:author="Winn, Aaron" w:date="2025-05-29T04:41:00Z" w:initials="WA">
    <w:p w14:paraId="07903918" w14:textId="537FEDD1" w:rsidR="0064245E" w:rsidRDefault="0064245E" w:rsidP="0064245E">
      <w:r>
        <w:rPr>
          <w:rStyle w:val="CommentReference"/>
        </w:rPr>
        <w:annotationRef/>
      </w:r>
      <w:r>
        <w:rPr>
          <w:color w:val="000000"/>
          <w:sz w:val="20"/>
          <w:szCs w:val="20"/>
        </w:rPr>
        <w:t>citation</w:t>
      </w:r>
    </w:p>
  </w:comment>
  <w:comment w:id="63" w:author="Robert Smith" w:date="2025-05-30T09:30:00Z" w:initials="RS">
    <w:p w14:paraId="2DCCDEBE" w14:textId="77777777" w:rsidR="00F16D66" w:rsidRDefault="00F16D66" w:rsidP="00F16D66">
      <w:pPr>
        <w:pStyle w:val="CommentText"/>
      </w:pPr>
      <w:r>
        <w:rPr>
          <w:rStyle w:val="CommentReference"/>
        </w:rPr>
        <w:annotationRef/>
      </w:r>
      <w:r>
        <w:t>The case study</w:t>
      </w:r>
    </w:p>
  </w:comment>
  <w:comment w:id="114" w:author="Robert Smith" w:date="2025-05-30T09:33:00Z" w:initials="RS">
    <w:p w14:paraId="14E5E484" w14:textId="77777777" w:rsidR="00F16D66" w:rsidRDefault="00F16D66" w:rsidP="00F16D66">
      <w:pPr>
        <w:pStyle w:val="CommentText"/>
      </w:pPr>
      <w:r>
        <w:rPr>
          <w:rStyle w:val="CommentReference"/>
        </w:rPr>
        <w:annotationRef/>
      </w:r>
      <w:r>
        <w:rPr>
          <w:color w:val="222222"/>
          <w:highlight w:val="white"/>
        </w:rPr>
        <w:t>Eddelbuettel, D. and François, R., 2011. Rcpp: Seamless R and C++ integration. </w:t>
      </w:r>
      <w:r>
        <w:rPr>
          <w:i/>
          <w:iCs/>
          <w:color w:val="222222"/>
          <w:highlight w:val="white"/>
        </w:rPr>
        <w:t>Journal of statistical software</w:t>
      </w:r>
      <w:r>
        <w:rPr>
          <w:color w:val="222222"/>
          <w:highlight w:val="white"/>
        </w:rPr>
        <w:t>, </w:t>
      </w:r>
      <w:r>
        <w:rPr>
          <w:i/>
          <w:iCs/>
          <w:color w:val="222222"/>
          <w:highlight w:val="white"/>
        </w:rPr>
        <w:t>40</w:t>
      </w:r>
      <w:r>
        <w:rPr>
          <w:color w:val="222222"/>
          <w:highlight w:val="white"/>
        </w:rPr>
        <w:t>, pp.1-18.</w:t>
      </w:r>
      <w:r>
        <w:t xml:space="preserve"> </w:t>
      </w:r>
    </w:p>
  </w:comment>
  <w:comment w:id="116" w:author="Robert Smith" w:date="2025-05-30T09:34:00Z" w:initials="RS">
    <w:p w14:paraId="34C19E7B" w14:textId="77777777" w:rsidR="00F16D66" w:rsidRDefault="00F16D66" w:rsidP="00F16D66">
      <w:pPr>
        <w:pStyle w:val="CommentText"/>
      </w:pPr>
      <w:r>
        <w:rPr>
          <w:rStyle w:val="CommentReference"/>
        </w:rPr>
        <w:annotationRef/>
      </w:r>
      <w:r>
        <w:rPr>
          <w:color w:val="222222"/>
          <w:highlight w:val="white"/>
        </w:rPr>
        <w:t>Eddelbuettel, D. and Sanderson, C., 2014. RcppArmadillo: Accelerating R with high-performance C++ linear algebra. </w:t>
      </w:r>
      <w:r>
        <w:rPr>
          <w:i/>
          <w:iCs/>
          <w:color w:val="222222"/>
          <w:highlight w:val="white"/>
        </w:rPr>
        <w:t>Computational statistics &amp; data analysis</w:t>
      </w:r>
      <w:r>
        <w:rPr>
          <w:color w:val="222222"/>
          <w:highlight w:val="white"/>
        </w:rPr>
        <w:t>, </w:t>
      </w:r>
      <w:r>
        <w:rPr>
          <w:i/>
          <w:iCs/>
          <w:color w:val="222222"/>
          <w:highlight w:val="white"/>
        </w:rPr>
        <w:t>71</w:t>
      </w:r>
      <w:r>
        <w:rPr>
          <w:color w:val="222222"/>
          <w:highlight w:val="white"/>
        </w:rPr>
        <w:t>, pp.1054-1063.</w:t>
      </w:r>
      <w:r>
        <w:t xml:space="preserve"> </w:t>
      </w:r>
    </w:p>
  </w:comment>
  <w:comment w:id="128" w:author="Robert Smith" w:date="2025-05-30T09:40:00Z" w:initials="RS">
    <w:p w14:paraId="01FDC234" w14:textId="77777777" w:rsidR="00531263" w:rsidRDefault="00531263" w:rsidP="00531263">
      <w:pPr>
        <w:pStyle w:val="CommentText"/>
      </w:pPr>
      <w:r>
        <w:rPr>
          <w:rStyle w:val="CommentReference"/>
        </w:rPr>
        <w:annotationRef/>
      </w:r>
      <w:r>
        <w:t xml:space="preserve">Chang W, Luraschi J, Mastny T (2023). _profvis: Interactive Visualizations for Profiling R Code_. R package version 0.3.8, </w:t>
      </w:r>
    </w:p>
  </w:comment>
  <w:comment w:id="133" w:author="Robert Smith" w:date="2025-05-30T09:42:00Z" w:initials="RS">
    <w:p w14:paraId="7A921208" w14:textId="77777777" w:rsidR="00531263" w:rsidRDefault="00531263" w:rsidP="00531263">
      <w:pPr>
        <w:pStyle w:val="CommentText"/>
      </w:pPr>
      <w:r>
        <w:rPr>
          <w:rStyle w:val="CommentReference"/>
        </w:rPr>
        <w:annotationRef/>
      </w:r>
      <w:r>
        <w:t xml:space="preserve">R Core Team (2024). _R: A Language and Environment for Statistical Computing_. R Foundation for Statistical Computing, Vienna, Austria. </w:t>
      </w:r>
    </w:p>
  </w:comment>
  <w:comment w:id="134" w:author="Robert Smith" w:date="2025-05-30T09:43:00Z" w:initials="RS">
    <w:p w14:paraId="0F7CF24B" w14:textId="77777777" w:rsidR="00531263" w:rsidRDefault="00531263" w:rsidP="00531263">
      <w:pPr>
        <w:pStyle w:val="CommentText"/>
      </w:pPr>
      <w:r>
        <w:rPr>
          <w:rStyle w:val="CommentReference"/>
        </w:rPr>
        <w:annotationRef/>
      </w:r>
      <w:r>
        <w:t xml:space="preserve">Vaughan D, Dancho M (2022). _furrr: Apply Mapping Functions in Parallel using Futures_. R package version 0.3.1, &lt;https://CRAN.R-project.org/package=furrr&gt;. </w:t>
      </w:r>
    </w:p>
  </w:comment>
  <w:comment w:id="139" w:author="Robert Smith" w:date="2025-05-30T09:44:00Z" w:initials="RS">
    <w:p w14:paraId="0375AA0A" w14:textId="77777777" w:rsidR="00531263" w:rsidRDefault="00531263" w:rsidP="00531263">
      <w:pPr>
        <w:pStyle w:val="CommentText"/>
      </w:pPr>
      <w:r>
        <w:rPr>
          <w:rStyle w:val="CommentReference"/>
        </w:rPr>
        <w:annotationRef/>
      </w:r>
      <w:r>
        <w:t>This is fine, but here is an alternative: “Microsimulation models often satisfy the key requirement for parallelization: independence of simulation tasks. For instance, individual patient simulations typically run independently, as do separate probabilistic sensitivity analysis (PSA) iterations. This presents two natural opportunities for parallel execution: inner-loop parallelization, where multiple individual simulations run concurrently, and outer-loop parallelization, which involves running multiple PSA iterations in parallel. “</w:t>
      </w:r>
    </w:p>
  </w:comment>
  <w:comment w:id="140" w:author="Winn, Aaron" w:date="2025-05-29T22:40:00Z" w:initials="WA">
    <w:p w14:paraId="33698668" w14:textId="2E1CF5D6" w:rsidR="006F216F" w:rsidRDefault="006F216F" w:rsidP="006F216F">
      <w:r>
        <w:rPr>
          <w:rStyle w:val="CommentReference"/>
        </w:rPr>
        <w:annotationRef/>
      </w:r>
      <w:r>
        <w:rPr>
          <w:color w:val="000000"/>
          <w:sz w:val="20"/>
          <w:szCs w:val="20"/>
        </w:rPr>
        <w:t xml:space="preserve">need to be updated after Wael gives a shot. </w:t>
      </w:r>
    </w:p>
  </w:comment>
  <w:comment w:id="147" w:author="Robert Smith" w:date="2025-05-30T09:58:00Z" w:initials="RS">
    <w:p w14:paraId="5E63B4C4" w14:textId="77777777" w:rsidR="00B9250A" w:rsidRDefault="00B9250A" w:rsidP="00B9250A">
      <w:pPr>
        <w:pStyle w:val="CommentText"/>
      </w:pPr>
      <w:r>
        <w:rPr>
          <w:rStyle w:val="CommentReference"/>
        </w:rPr>
        <w:annotationRef/>
      </w:r>
      <w:r>
        <w:t>Presumably this is just for a deterministic run - so parallelisation with 12 cores would be ~95% improvement?</w:t>
      </w:r>
    </w:p>
  </w:comment>
  <w:comment w:id="160" w:author="Robert Smith" w:date="2025-05-30T10:00:00Z" w:initials="RS">
    <w:p w14:paraId="727359AE" w14:textId="77777777" w:rsidR="00B9250A" w:rsidRDefault="00B9250A" w:rsidP="00B9250A">
      <w:pPr>
        <w:pStyle w:val="CommentText"/>
      </w:pPr>
      <w:r>
        <w:rPr>
          <w:rStyle w:val="CommentReference"/>
        </w:rPr>
        <w:annotationRef/>
      </w:r>
      <w:r>
        <w:t>I’m not sure what is meant by this?</w:t>
      </w:r>
    </w:p>
  </w:comment>
  <w:comment w:id="162" w:author="Robert Smith" w:date="2025-05-30T10:00:00Z" w:initials="RS">
    <w:p w14:paraId="4F330EEE" w14:textId="77777777" w:rsidR="00B9250A" w:rsidRDefault="00B9250A" w:rsidP="00B9250A">
      <w:pPr>
        <w:pStyle w:val="CommentText"/>
      </w:pPr>
      <w:r>
        <w:rPr>
          <w:rStyle w:val="CommentReference"/>
        </w:rPr>
        <w:annotationRef/>
      </w:r>
      <w:r>
        <w:t>Could be removed, not sure adds much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DCF05E" w15:done="0"/>
  <w15:commentEx w15:paraId="142C30D8" w15:done="0"/>
  <w15:commentEx w15:paraId="08A450C8" w15:done="0"/>
  <w15:commentEx w15:paraId="1448F529" w15:done="0"/>
  <w15:commentEx w15:paraId="36D45F6E" w15:done="0"/>
  <w15:commentEx w15:paraId="57C84C41" w15:done="0"/>
  <w15:commentEx w15:paraId="28A3F1AF" w15:done="0"/>
  <w15:commentEx w15:paraId="7C6827E5" w15:done="0"/>
  <w15:commentEx w15:paraId="5B8501AA" w15:done="0"/>
  <w15:commentEx w15:paraId="5B866C94" w15:done="0"/>
  <w15:commentEx w15:paraId="7CC39CFE" w15:paraIdParent="5B866C94" w15:done="0"/>
  <w15:commentEx w15:paraId="587CA4F6" w15:done="0"/>
  <w15:commentEx w15:paraId="07903918" w15:done="0"/>
  <w15:commentEx w15:paraId="2DCCDEBE" w15:done="0"/>
  <w15:commentEx w15:paraId="14E5E484" w15:done="0"/>
  <w15:commentEx w15:paraId="34C19E7B" w15:done="0"/>
  <w15:commentEx w15:paraId="01FDC234" w15:done="0"/>
  <w15:commentEx w15:paraId="7A921208" w15:done="0"/>
  <w15:commentEx w15:paraId="0F7CF24B" w15:paraIdParent="7A921208" w15:done="0"/>
  <w15:commentEx w15:paraId="0375AA0A" w15:done="0"/>
  <w15:commentEx w15:paraId="33698668" w15:done="0"/>
  <w15:commentEx w15:paraId="5E63B4C4" w15:done="0"/>
  <w15:commentEx w15:paraId="727359AE" w15:done="0"/>
  <w15:commentEx w15:paraId="4F330E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FB3045" w16cex:dateUtc="2025-05-30T08:04:00Z"/>
  <w16cex:commentExtensible w16cex:durableId="4715D9B2" w16cex:dateUtc="2025-05-30T08:04:00Z"/>
  <w16cex:commentExtensible w16cex:durableId="490E399E" w16cex:dateUtc="2025-05-30T08:07:00Z"/>
  <w16cex:commentExtensible w16cex:durableId="645FB062" w16cex:dateUtc="2025-05-30T08:08:00Z"/>
  <w16cex:commentExtensible w16cex:durableId="667C7884" w16cex:dateUtc="2025-04-21T04:15:00Z"/>
  <w16cex:commentExtensible w16cex:durableId="6987CC30" w16cex:dateUtc="2025-05-30T08:24:00Z"/>
  <w16cex:commentExtensible w16cex:durableId="2E0E053B" w16cex:dateUtc="2025-05-30T08:25:00Z"/>
  <w16cex:commentExtensible w16cex:durableId="3EDEAD02" w16cex:dateUtc="2025-05-30T08:26:00Z"/>
  <w16cex:commentExtensible w16cex:durableId="5A0AF124" w16cex:dateUtc="2025-05-30T08:27:00Z"/>
  <w16cex:commentExtensible w16cex:durableId="37B60DD2" w16cex:dateUtc="2025-05-30T08:29:00Z"/>
  <w16cex:commentExtensible w16cex:durableId="1D0ECA39" w16cex:dateUtc="2025-05-30T08:29:00Z"/>
  <w16cex:commentExtensible w16cex:durableId="28B1FD6F" w16cex:dateUtc="2025-05-30T08:30:00Z"/>
  <w16cex:commentExtensible w16cex:durableId="2DB8B408" w16cex:dateUtc="2025-05-29T09:41:00Z"/>
  <w16cex:commentExtensible w16cex:durableId="144AB515" w16cex:dateUtc="2025-05-30T08:30:00Z"/>
  <w16cex:commentExtensible w16cex:durableId="1FEC5124" w16cex:dateUtc="2025-05-30T08:33:00Z"/>
  <w16cex:commentExtensible w16cex:durableId="73EB54D2" w16cex:dateUtc="2025-05-30T08:34:00Z"/>
  <w16cex:commentExtensible w16cex:durableId="4434573E" w16cex:dateUtc="2025-05-30T08:40:00Z"/>
  <w16cex:commentExtensible w16cex:durableId="70F6EE77" w16cex:dateUtc="2025-05-30T08:42:00Z"/>
  <w16cex:commentExtensible w16cex:durableId="49FB41D9" w16cex:dateUtc="2025-05-30T08:43:00Z"/>
  <w16cex:commentExtensible w16cex:durableId="6280F708" w16cex:dateUtc="2025-05-30T08:44:00Z"/>
  <w16cex:commentExtensible w16cex:durableId="7CA03740" w16cex:dateUtc="2025-05-30T03:40:00Z"/>
  <w16cex:commentExtensible w16cex:durableId="1F6CBFAD" w16cex:dateUtc="2025-05-30T08:58:00Z"/>
  <w16cex:commentExtensible w16cex:durableId="6A5D24BA" w16cex:dateUtc="2025-05-30T09:00:00Z"/>
  <w16cex:commentExtensible w16cex:durableId="2F26B111" w16cex:dateUtc="2025-05-30T0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DCF05E" w16cid:durableId="3DFB3045"/>
  <w16cid:commentId w16cid:paraId="142C30D8" w16cid:durableId="4715D9B2"/>
  <w16cid:commentId w16cid:paraId="08A450C8" w16cid:durableId="490E399E"/>
  <w16cid:commentId w16cid:paraId="1448F529" w16cid:durableId="645FB062"/>
  <w16cid:commentId w16cid:paraId="36D45F6E" w16cid:durableId="667C7884"/>
  <w16cid:commentId w16cid:paraId="57C84C41" w16cid:durableId="6987CC30"/>
  <w16cid:commentId w16cid:paraId="28A3F1AF" w16cid:durableId="2E0E053B"/>
  <w16cid:commentId w16cid:paraId="7C6827E5" w16cid:durableId="3EDEAD02"/>
  <w16cid:commentId w16cid:paraId="5B8501AA" w16cid:durableId="5A0AF124"/>
  <w16cid:commentId w16cid:paraId="5B866C94" w16cid:durableId="37B60DD2"/>
  <w16cid:commentId w16cid:paraId="7CC39CFE" w16cid:durableId="1D0ECA39"/>
  <w16cid:commentId w16cid:paraId="587CA4F6" w16cid:durableId="28B1FD6F"/>
  <w16cid:commentId w16cid:paraId="07903918" w16cid:durableId="2DB8B408"/>
  <w16cid:commentId w16cid:paraId="2DCCDEBE" w16cid:durableId="144AB515"/>
  <w16cid:commentId w16cid:paraId="14E5E484" w16cid:durableId="1FEC5124"/>
  <w16cid:commentId w16cid:paraId="34C19E7B" w16cid:durableId="73EB54D2"/>
  <w16cid:commentId w16cid:paraId="01FDC234" w16cid:durableId="4434573E"/>
  <w16cid:commentId w16cid:paraId="7A921208" w16cid:durableId="70F6EE77"/>
  <w16cid:commentId w16cid:paraId="0F7CF24B" w16cid:durableId="49FB41D9"/>
  <w16cid:commentId w16cid:paraId="0375AA0A" w16cid:durableId="6280F708"/>
  <w16cid:commentId w16cid:paraId="33698668" w16cid:durableId="7CA03740"/>
  <w16cid:commentId w16cid:paraId="5E63B4C4" w16cid:durableId="1F6CBFAD"/>
  <w16cid:commentId w16cid:paraId="727359AE" w16cid:durableId="6A5D24BA"/>
  <w16cid:commentId w16cid:paraId="4F330EEE" w16cid:durableId="2F26B1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2C078" w14:textId="77777777" w:rsidR="00202340" w:rsidRDefault="00202340">
      <w:pPr>
        <w:spacing w:after="0" w:line="240" w:lineRule="auto"/>
      </w:pPr>
      <w:r>
        <w:separator/>
      </w:r>
    </w:p>
  </w:endnote>
  <w:endnote w:type="continuationSeparator" w:id="0">
    <w:p w14:paraId="00CBD974" w14:textId="77777777" w:rsidR="00202340" w:rsidRDefault="0020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BAFD3" w14:textId="77777777" w:rsidR="00202340" w:rsidRDefault="00202340">
      <w:pPr>
        <w:spacing w:after="0" w:line="240" w:lineRule="auto"/>
      </w:pPr>
      <w:r>
        <w:separator/>
      </w:r>
    </w:p>
  </w:footnote>
  <w:footnote w:type="continuationSeparator" w:id="0">
    <w:p w14:paraId="6281DCCE" w14:textId="77777777" w:rsidR="00202340" w:rsidRDefault="00202340">
      <w:pPr>
        <w:spacing w:after="0" w:line="240" w:lineRule="auto"/>
      </w:pPr>
      <w:r>
        <w:continuationSeparator/>
      </w:r>
    </w:p>
  </w:footnote>
  <w:footnote w:id="1">
    <w:p w14:paraId="35C9201B" w14:textId="0AD04000" w:rsidR="00CC203A" w:rsidRDefault="00CC203A" w:rsidP="00CC203A">
      <w:pPr>
        <w:pStyle w:val="FootnoteText"/>
      </w:pPr>
      <w:r w:rsidRPr="32205800">
        <w:rPr>
          <w:rStyle w:val="FootnoteReference"/>
        </w:rPr>
        <w:footnoteRef/>
      </w:r>
      <w:r>
        <w:t xml:space="preserve"> It is worth noting that this model could have been created with the biomarkers being defined at the start of the simulation, and not updated each cycle as they are not dynamically updated based on other events. However, we wanted to </w:t>
      </w:r>
      <w:r w:rsidR="0064245E">
        <w:t>demonstrate</w:t>
      </w:r>
      <w:r>
        <w:t xml:space="preserve"> a </w:t>
      </w:r>
      <w:r w:rsidR="0064245E">
        <w:t>fully dynamic</w:t>
      </w:r>
      <w:r>
        <w:t xml:space="preserve"> approach </w:t>
      </w:r>
      <w:r w:rsidR="0064245E">
        <w:t>so that readers can learn about the most complex version which they can always simplify if needed for their own purposes</w:t>
      </w:r>
      <w:r>
        <w:t xml:space="preserve">. </w:t>
      </w:r>
    </w:p>
  </w:footnote>
  <w:footnote w:id="2">
    <w:p w14:paraId="0A1C2D21" w14:textId="0F9D1F75" w:rsidR="0064245E" w:rsidRDefault="0064245E">
      <w:pPr>
        <w:pStyle w:val="FootnoteText"/>
      </w:pPr>
      <w:r>
        <w:rPr>
          <w:rStyle w:val="FootnoteReference"/>
        </w:rPr>
        <w:footnoteRef/>
      </w:r>
      <w:r>
        <w:t xml:space="preserve"> </w:t>
      </w:r>
      <w:r w:rsidRPr="0064245E">
        <w:t>As detailed later, we can expand the coefficient matrix to an array to facilitate PSA and will expand the patient matrix to an array to vectorize the model.</w:t>
      </w:r>
    </w:p>
  </w:footnote>
  <w:footnote w:id="3">
    <w:p w14:paraId="08EBB219" w14:textId="711843F8" w:rsidR="00CC203A" w:rsidRDefault="00CC203A">
      <w:pPr>
        <w:pStyle w:val="FootnoteText"/>
      </w:pPr>
      <w:r>
        <w:rPr>
          <w:rStyle w:val="FootnoteReference"/>
        </w:rPr>
        <w:footnoteRef/>
      </w:r>
      <w:r>
        <w:t xml:space="preserve"> </w:t>
      </w:r>
      <w:r w:rsidRPr="00CC203A">
        <w:t>If the reader is used to thinking about Excel spreadsheets, the reader could imagine a spreadsheet that has an identical set of columns and rows for 20 different sheets, and time progresses as patients move from one sheet to the next.</w:t>
      </w:r>
    </w:p>
  </w:footnote>
  <w:footnote w:id="4">
    <w:p w14:paraId="154DE475" w14:textId="36DB7283" w:rsidR="00CC203A" w:rsidRDefault="00CC203A">
      <w:pPr>
        <w:pStyle w:val="FootnoteText"/>
      </w:pPr>
      <w:r>
        <w:rPr>
          <w:rStyle w:val="FootnoteReference"/>
        </w:rPr>
        <w:footnoteRef/>
      </w:r>
      <w:r>
        <w:t xml:space="preserve"> </w:t>
      </w:r>
      <w:r w:rsidRPr="00CC203A">
        <w:t>When examining the code careful readers will notice that we pull out a single slice when doing our matrix multiplication, this ensures that we are not passing the entire array back and forth for each prediction which will slow down the simulation process.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501"/>
    <w:multiLevelType w:val="multilevel"/>
    <w:tmpl w:val="17D0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E61F9"/>
    <w:multiLevelType w:val="multilevel"/>
    <w:tmpl w:val="A92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6202C"/>
    <w:multiLevelType w:val="multilevel"/>
    <w:tmpl w:val="0568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16335"/>
    <w:multiLevelType w:val="multilevel"/>
    <w:tmpl w:val="527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C1DBF"/>
    <w:multiLevelType w:val="multilevel"/>
    <w:tmpl w:val="D2382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25890"/>
    <w:multiLevelType w:val="multilevel"/>
    <w:tmpl w:val="9072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24E5B"/>
    <w:multiLevelType w:val="multilevel"/>
    <w:tmpl w:val="79BA6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A7A65"/>
    <w:multiLevelType w:val="multilevel"/>
    <w:tmpl w:val="94120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10FD0"/>
    <w:multiLevelType w:val="multilevel"/>
    <w:tmpl w:val="8DBE3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839D9"/>
    <w:multiLevelType w:val="multilevel"/>
    <w:tmpl w:val="DDEAE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31C44"/>
    <w:multiLevelType w:val="multilevel"/>
    <w:tmpl w:val="0A1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912CA"/>
    <w:multiLevelType w:val="multilevel"/>
    <w:tmpl w:val="128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84AA2"/>
    <w:multiLevelType w:val="multilevel"/>
    <w:tmpl w:val="F3A0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70A7B"/>
    <w:multiLevelType w:val="hybridMultilevel"/>
    <w:tmpl w:val="9BAC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7132D"/>
    <w:multiLevelType w:val="multilevel"/>
    <w:tmpl w:val="CC461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152426">
    <w:abstractNumId w:val="5"/>
  </w:num>
  <w:num w:numId="2" w16cid:durableId="667749290">
    <w:abstractNumId w:val="7"/>
  </w:num>
  <w:num w:numId="3" w16cid:durableId="1127044887">
    <w:abstractNumId w:val="8"/>
  </w:num>
  <w:num w:numId="4" w16cid:durableId="523133788">
    <w:abstractNumId w:val="14"/>
  </w:num>
  <w:num w:numId="5" w16cid:durableId="268121579">
    <w:abstractNumId w:val="4"/>
  </w:num>
  <w:num w:numId="6" w16cid:durableId="612714530">
    <w:abstractNumId w:val="6"/>
  </w:num>
  <w:num w:numId="7" w16cid:durableId="1881362355">
    <w:abstractNumId w:val="9"/>
  </w:num>
  <w:num w:numId="8" w16cid:durableId="254090919">
    <w:abstractNumId w:val="3"/>
  </w:num>
  <w:num w:numId="9" w16cid:durableId="1673023824">
    <w:abstractNumId w:val="2"/>
  </w:num>
  <w:num w:numId="10" w16cid:durableId="2068455939">
    <w:abstractNumId w:val="1"/>
  </w:num>
  <w:num w:numId="11" w16cid:durableId="730428623">
    <w:abstractNumId w:val="0"/>
  </w:num>
  <w:num w:numId="12" w16cid:durableId="1013649201">
    <w:abstractNumId w:val="12"/>
  </w:num>
  <w:num w:numId="13" w16cid:durableId="1060443937">
    <w:abstractNumId w:val="10"/>
  </w:num>
  <w:num w:numId="14" w16cid:durableId="158159805">
    <w:abstractNumId w:val="11"/>
  </w:num>
  <w:num w:numId="15" w16cid:durableId="130334397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bert Smith">
    <w15:presenceInfo w15:providerId="Windows Live" w15:userId="b79a6f3265a7d7ad"/>
  </w15:person>
  <w15:person w15:author="Sarker, Jyotirmoy">
    <w15:presenceInfo w15:providerId="AD" w15:userId="S::jsarke3@uic.edu::3889229f-5bc4-4b87-820e-6318c4ccdb8a"/>
  </w15:person>
  <w15:person w15:author="Winn, Aaron">
    <w15:presenceInfo w15:providerId="AD" w15:userId="S::awinn2@uic.edu::bd5a02bc-1a07-4b1d-ac4b-830be6e3e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harmacoEconomics&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zrvfwefoexa9redtv05ed9exsztzpwrzexv&quot;&gt;Microsimulation_manuscript_library&lt;record-ids&gt;&lt;item&gt;1&lt;/item&gt;&lt;item&gt;5&lt;/item&gt;&lt;item&gt;7&lt;/item&gt;&lt;item&gt;11&lt;/item&gt;&lt;item&gt;12&lt;/item&gt;&lt;item&gt;20&lt;/item&gt;&lt;item&gt;23&lt;/item&gt;&lt;item&gt;25&lt;/item&gt;&lt;item&gt;26&lt;/item&gt;&lt;/record-ids&gt;&lt;/item&gt;&lt;/Libraries&gt;"/>
  </w:docVars>
  <w:rsids>
    <w:rsidRoot w:val="00B1664D"/>
    <w:rsid w:val="00032D41"/>
    <w:rsid w:val="0003CB0E"/>
    <w:rsid w:val="00054637"/>
    <w:rsid w:val="000C179D"/>
    <w:rsid w:val="000E25B3"/>
    <w:rsid w:val="000E3FFD"/>
    <w:rsid w:val="00193AC0"/>
    <w:rsid w:val="001B73A0"/>
    <w:rsid w:val="001E4A6C"/>
    <w:rsid w:val="001F0A37"/>
    <w:rsid w:val="001F4909"/>
    <w:rsid w:val="00202340"/>
    <w:rsid w:val="0023041F"/>
    <w:rsid w:val="00245535"/>
    <w:rsid w:val="00270674"/>
    <w:rsid w:val="0027437A"/>
    <w:rsid w:val="002861F3"/>
    <w:rsid w:val="002A7FE8"/>
    <w:rsid w:val="002B2A39"/>
    <w:rsid w:val="002B7E4D"/>
    <w:rsid w:val="002C3C80"/>
    <w:rsid w:val="002C6C9C"/>
    <w:rsid w:val="0030464D"/>
    <w:rsid w:val="00316858"/>
    <w:rsid w:val="00347690"/>
    <w:rsid w:val="00397D03"/>
    <w:rsid w:val="003E5A05"/>
    <w:rsid w:val="003F230E"/>
    <w:rsid w:val="00417B95"/>
    <w:rsid w:val="004215DB"/>
    <w:rsid w:val="00483857"/>
    <w:rsid w:val="004B7AA4"/>
    <w:rsid w:val="004E0432"/>
    <w:rsid w:val="004F415C"/>
    <w:rsid w:val="004F6934"/>
    <w:rsid w:val="00531263"/>
    <w:rsid w:val="00532018"/>
    <w:rsid w:val="0054420F"/>
    <w:rsid w:val="0057795C"/>
    <w:rsid w:val="005855A5"/>
    <w:rsid w:val="00593D9D"/>
    <w:rsid w:val="00626FC3"/>
    <w:rsid w:val="0064245E"/>
    <w:rsid w:val="00674834"/>
    <w:rsid w:val="006A58AF"/>
    <w:rsid w:val="006C3AFA"/>
    <w:rsid w:val="006F216F"/>
    <w:rsid w:val="00740E14"/>
    <w:rsid w:val="007700C7"/>
    <w:rsid w:val="00790EB8"/>
    <w:rsid w:val="007969EF"/>
    <w:rsid w:val="007B3D94"/>
    <w:rsid w:val="007F1A0C"/>
    <w:rsid w:val="00850A38"/>
    <w:rsid w:val="00856744"/>
    <w:rsid w:val="00860F89"/>
    <w:rsid w:val="008842C7"/>
    <w:rsid w:val="008B6473"/>
    <w:rsid w:val="008C0E2A"/>
    <w:rsid w:val="008C3309"/>
    <w:rsid w:val="00923E5F"/>
    <w:rsid w:val="00953D73"/>
    <w:rsid w:val="00981475"/>
    <w:rsid w:val="009A6AE4"/>
    <w:rsid w:val="00A05658"/>
    <w:rsid w:val="00A25DDB"/>
    <w:rsid w:val="00A56323"/>
    <w:rsid w:val="00A603B1"/>
    <w:rsid w:val="00A62DCE"/>
    <w:rsid w:val="00A661B9"/>
    <w:rsid w:val="00A85687"/>
    <w:rsid w:val="00B1664D"/>
    <w:rsid w:val="00B25259"/>
    <w:rsid w:val="00B31485"/>
    <w:rsid w:val="00B33847"/>
    <w:rsid w:val="00B662B4"/>
    <w:rsid w:val="00B75B1E"/>
    <w:rsid w:val="00B9250A"/>
    <w:rsid w:val="00BE23E7"/>
    <w:rsid w:val="00C9728A"/>
    <w:rsid w:val="00CB7D18"/>
    <w:rsid w:val="00CC203A"/>
    <w:rsid w:val="00CC6CF7"/>
    <w:rsid w:val="00CD78A9"/>
    <w:rsid w:val="00CF1464"/>
    <w:rsid w:val="00D10A5E"/>
    <w:rsid w:val="00D325A0"/>
    <w:rsid w:val="00D72DBC"/>
    <w:rsid w:val="00DB5391"/>
    <w:rsid w:val="00DB7B7A"/>
    <w:rsid w:val="00DC0AF3"/>
    <w:rsid w:val="00DE5F03"/>
    <w:rsid w:val="00E105CD"/>
    <w:rsid w:val="00E26B12"/>
    <w:rsid w:val="00E730BD"/>
    <w:rsid w:val="00ED14DC"/>
    <w:rsid w:val="00ED2354"/>
    <w:rsid w:val="00ED47F5"/>
    <w:rsid w:val="00F07BE9"/>
    <w:rsid w:val="00F142BF"/>
    <w:rsid w:val="00F16D66"/>
    <w:rsid w:val="00F1743D"/>
    <w:rsid w:val="00F51182"/>
    <w:rsid w:val="00F554D7"/>
    <w:rsid w:val="00F5596D"/>
    <w:rsid w:val="00F775C4"/>
    <w:rsid w:val="00F867C8"/>
    <w:rsid w:val="00FA58D8"/>
    <w:rsid w:val="00FC1E91"/>
    <w:rsid w:val="00FE6F1B"/>
    <w:rsid w:val="00FE756E"/>
    <w:rsid w:val="00FFDFE4"/>
    <w:rsid w:val="01848A41"/>
    <w:rsid w:val="0219F7B9"/>
    <w:rsid w:val="0361D2AC"/>
    <w:rsid w:val="0365D1F0"/>
    <w:rsid w:val="03BFCD8A"/>
    <w:rsid w:val="0485C998"/>
    <w:rsid w:val="0521ABC5"/>
    <w:rsid w:val="055C35A2"/>
    <w:rsid w:val="06181760"/>
    <w:rsid w:val="062FF943"/>
    <w:rsid w:val="071245BD"/>
    <w:rsid w:val="07B3CACA"/>
    <w:rsid w:val="0818CE58"/>
    <w:rsid w:val="08C118CA"/>
    <w:rsid w:val="08DF8D61"/>
    <w:rsid w:val="0937061F"/>
    <w:rsid w:val="09F87C03"/>
    <w:rsid w:val="0AD4919A"/>
    <w:rsid w:val="0AE36415"/>
    <w:rsid w:val="0B0037A5"/>
    <w:rsid w:val="0C054E54"/>
    <w:rsid w:val="0C5E5FB7"/>
    <w:rsid w:val="0CF47895"/>
    <w:rsid w:val="0CF9B079"/>
    <w:rsid w:val="0D072EA4"/>
    <w:rsid w:val="0DBC3B49"/>
    <w:rsid w:val="0F8447F7"/>
    <w:rsid w:val="0FB82446"/>
    <w:rsid w:val="0FC75594"/>
    <w:rsid w:val="10248C0F"/>
    <w:rsid w:val="104BFF6D"/>
    <w:rsid w:val="10C2E34A"/>
    <w:rsid w:val="10CBDA0D"/>
    <w:rsid w:val="113FAF4D"/>
    <w:rsid w:val="11499D96"/>
    <w:rsid w:val="11D20E6C"/>
    <w:rsid w:val="11F2EE0E"/>
    <w:rsid w:val="11FCE58E"/>
    <w:rsid w:val="133249E3"/>
    <w:rsid w:val="134373EB"/>
    <w:rsid w:val="1462C587"/>
    <w:rsid w:val="14F4BFCD"/>
    <w:rsid w:val="15296286"/>
    <w:rsid w:val="15E5A78F"/>
    <w:rsid w:val="161AF9BD"/>
    <w:rsid w:val="170D1A81"/>
    <w:rsid w:val="1771A51F"/>
    <w:rsid w:val="177ED7F6"/>
    <w:rsid w:val="182E120B"/>
    <w:rsid w:val="1832C89F"/>
    <w:rsid w:val="194F5BD3"/>
    <w:rsid w:val="19ED339C"/>
    <w:rsid w:val="1A9912C9"/>
    <w:rsid w:val="1B09DDB7"/>
    <w:rsid w:val="1B9DF47C"/>
    <w:rsid w:val="1BD4C4C9"/>
    <w:rsid w:val="1C11DF87"/>
    <w:rsid w:val="1C2C8BD0"/>
    <w:rsid w:val="1C36E53B"/>
    <w:rsid w:val="1C38DA04"/>
    <w:rsid w:val="1D475457"/>
    <w:rsid w:val="1E3A53B6"/>
    <w:rsid w:val="1E80F716"/>
    <w:rsid w:val="1EA427B5"/>
    <w:rsid w:val="1FC51B3F"/>
    <w:rsid w:val="1FE36B16"/>
    <w:rsid w:val="20327344"/>
    <w:rsid w:val="20A1D8AF"/>
    <w:rsid w:val="20CC25B9"/>
    <w:rsid w:val="20F84F86"/>
    <w:rsid w:val="212657F7"/>
    <w:rsid w:val="2157CE00"/>
    <w:rsid w:val="217DC745"/>
    <w:rsid w:val="22334019"/>
    <w:rsid w:val="22F7BCDE"/>
    <w:rsid w:val="230BC987"/>
    <w:rsid w:val="235AF55C"/>
    <w:rsid w:val="238297DE"/>
    <w:rsid w:val="239F9C31"/>
    <w:rsid w:val="23B1C9F2"/>
    <w:rsid w:val="24299715"/>
    <w:rsid w:val="243E7C7D"/>
    <w:rsid w:val="2445DD92"/>
    <w:rsid w:val="2475AE2F"/>
    <w:rsid w:val="253877E1"/>
    <w:rsid w:val="257143F3"/>
    <w:rsid w:val="25A50735"/>
    <w:rsid w:val="25ADF173"/>
    <w:rsid w:val="25BD2418"/>
    <w:rsid w:val="25F39FFD"/>
    <w:rsid w:val="25FDD4AE"/>
    <w:rsid w:val="2641BAB4"/>
    <w:rsid w:val="26B06731"/>
    <w:rsid w:val="2704DA91"/>
    <w:rsid w:val="2743BB2A"/>
    <w:rsid w:val="279E1483"/>
    <w:rsid w:val="2802F1AA"/>
    <w:rsid w:val="28A6BF42"/>
    <w:rsid w:val="29CD8F13"/>
    <w:rsid w:val="2A19ED11"/>
    <w:rsid w:val="2A6EC88A"/>
    <w:rsid w:val="2B436B63"/>
    <w:rsid w:val="2C0A044C"/>
    <w:rsid w:val="2C55BB7B"/>
    <w:rsid w:val="2CA271CD"/>
    <w:rsid w:val="2CE22E0D"/>
    <w:rsid w:val="2D29A5AD"/>
    <w:rsid w:val="2D6E3F7F"/>
    <w:rsid w:val="2DEFFAE2"/>
    <w:rsid w:val="2E1C7A75"/>
    <w:rsid w:val="2F974B58"/>
    <w:rsid w:val="2FBF00E3"/>
    <w:rsid w:val="30325E6A"/>
    <w:rsid w:val="306F3F1C"/>
    <w:rsid w:val="30742897"/>
    <w:rsid w:val="310668F9"/>
    <w:rsid w:val="3128CF7A"/>
    <w:rsid w:val="3171FC70"/>
    <w:rsid w:val="31B50DA8"/>
    <w:rsid w:val="32205800"/>
    <w:rsid w:val="324ECEE8"/>
    <w:rsid w:val="32E95BFC"/>
    <w:rsid w:val="331B53E3"/>
    <w:rsid w:val="33DE33F0"/>
    <w:rsid w:val="34211741"/>
    <w:rsid w:val="34C050EB"/>
    <w:rsid w:val="34E14642"/>
    <w:rsid w:val="35BA8101"/>
    <w:rsid w:val="35C34354"/>
    <w:rsid w:val="368C62BB"/>
    <w:rsid w:val="369C7F1D"/>
    <w:rsid w:val="37857956"/>
    <w:rsid w:val="384B1F02"/>
    <w:rsid w:val="38F4EAE3"/>
    <w:rsid w:val="397F4A1F"/>
    <w:rsid w:val="3A027DE9"/>
    <w:rsid w:val="3B1C1256"/>
    <w:rsid w:val="3B9A63D2"/>
    <w:rsid w:val="3BE5354E"/>
    <w:rsid w:val="3C07C102"/>
    <w:rsid w:val="3C70F4D3"/>
    <w:rsid w:val="3CC20B74"/>
    <w:rsid w:val="3EF14853"/>
    <w:rsid w:val="3F635E67"/>
    <w:rsid w:val="4010C63C"/>
    <w:rsid w:val="406F9DDA"/>
    <w:rsid w:val="40AD005D"/>
    <w:rsid w:val="40C1209E"/>
    <w:rsid w:val="40F59FEE"/>
    <w:rsid w:val="417B82B0"/>
    <w:rsid w:val="41B3DCF9"/>
    <w:rsid w:val="41B566FC"/>
    <w:rsid w:val="429F0802"/>
    <w:rsid w:val="43D2A71B"/>
    <w:rsid w:val="45C0AE2F"/>
    <w:rsid w:val="4641F227"/>
    <w:rsid w:val="47D9D600"/>
    <w:rsid w:val="47E39D58"/>
    <w:rsid w:val="47FC37B7"/>
    <w:rsid w:val="4818C164"/>
    <w:rsid w:val="4851B706"/>
    <w:rsid w:val="48AEFE82"/>
    <w:rsid w:val="48E9A7FE"/>
    <w:rsid w:val="4939D157"/>
    <w:rsid w:val="497989E1"/>
    <w:rsid w:val="49F0A3F9"/>
    <w:rsid w:val="4A3A7AF7"/>
    <w:rsid w:val="4A3CB004"/>
    <w:rsid w:val="4B78E8D2"/>
    <w:rsid w:val="4BD253E2"/>
    <w:rsid w:val="4CA8EDAF"/>
    <w:rsid w:val="4CE0C931"/>
    <w:rsid w:val="4D177D5A"/>
    <w:rsid w:val="4D592D22"/>
    <w:rsid w:val="4D8060DF"/>
    <w:rsid w:val="4DAF23D3"/>
    <w:rsid w:val="4DE8293A"/>
    <w:rsid w:val="4E1638D6"/>
    <w:rsid w:val="4E4144C1"/>
    <w:rsid w:val="4E84A001"/>
    <w:rsid w:val="4EA4183F"/>
    <w:rsid w:val="4EE8F004"/>
    <w:rsid w:val="4F611D41"/>
    <w:rsid w:val="4FA9F6C9"/>
    <w:rsid w:val="50511616"/>
    <w:rsid w:val="5096AB03"/>
    <w:rsid w:val="50ADC8C0"/>
    <w:rsid w:val="50B434BB"/>
    <w:rsid w:val="50B76ACB"/>
    <w:rsid w:val="50DD1303"/>
    <w:rsid w:val="51463391"/>
    <w:rsid w:val="51F2E903"/>
    <w:rsid w:val="52452E60"/>
    <w:rsid w:val="52F41057"/>
    <w:rsid w:val="52FD505E"/>
    <w:rsid w:val="5427C5C0"/>
    <w:rsid w:val="54A4DF51"/>
    <w:rsid w:val="55615A80"/>
    <w:rsid w:val="55C9400F"/>
    <w:rsid w:val="56000472"/>
    <w:rsid w:val="568C8646"/>
    <w:rsid w:val="570A2CDA"/>
    <w:rsid w:val="5743A735"/>
    <w:rsid w:val="57AC5937"/>
    <w:rsid w:val="57F67267"/>
    <w:rsid w:val="58472AC2"/>
    <w:rsid w:val="58904C6C"/>
    <w:rsid w:val="590768DA"/>
    <w:rsid w:val="594B362B"/>
    <w:rsid w:val="59610358"/>
    <w:rsid w:val="596617D1"/>
    <w:rsid w:val="5A2D6910"/>
    <w:rsid w:val="5A8EC2BE"/>
    <w:rsid w:val="5AC08969"/>
    <w:rsid w:val="5CBC2932"/>
    <w:rsid w:val="5D441136"/>
    <w:rsid w:val="5E6612DE"/>
    <w:rsid w:val="5FA77445"/>
    <w:rsid w:val="5FF12F5F"/>
    <w:rsid w:val="5FF1E4F8"/>
    <w:rsid w:val="603FADB4"/>
    <w:rsid w:val="6070A232"/>
    <w:rsid w:val="61C73ED6"/>
    <w:rsid w:val="625D22A8"/>
    <w:rsid w:val="634670CE"/>
    <w:rsid w:val="6348AFB0"/>
    <w:rsid w:val="63A7B002"/>
    <w:rsid w:val="63C7D5CB"/>
    <w:rsid w:val="6518063A"/>
    <w:rsid w:val="65A4AAEB"/>
    <w:rsid w:val="65FE065E"/>
    <w:rsid w:val="66B1A5B1"/>
    <w:rsid w:val="66B5B89F"/>
    <w:rsid w:val="6731B4A5"/>
    <w:rsid w:val="67B68EB0"/>
    <w:rsid w:val="67EA7757"/>
    <w:rsid w:val="68BD7B63"/>
    <w:rsid w:val="68CC1C65"/>
    <w:rsid w:val="69A77C8D"/>
    <w:rsid w:val="6A8C6DA4"/>
    <w:rsid w:val="6A962B00"/>
    <w:rsid w:val="6B57FC8A"/>
    <w:rsid w:val="6BBD3B6F"/>
    <w:rsid w:val="6BFD3356"/>
    <w:rsid w:val="6C42CEA9"/>
    <w:rsid w:val="6D007B47"/>
    <w:rsid w:val="6E8AFC59"/>
    <w:rsid w:val="6F27B74F"/>
    <w:rsid w:val="6FA8DA17"/>
    <w:rsid w:val="6FFE9169"/>
    <w:rsid w:val="70B5F871"/>
    <w:rsid w:val="71316146"/>
    <w:rsid w:val="7157DE04"/>
    <w:rsid w:val="71640BDF"/>
    <w:rsid w:val="7178B18F"/>
    <w:rsid w:val="71EE0E7B"/>
    <w:rsid w:val="7218B65C"/>
    <w:rsid w:val="7292C6A1"/>
    <w:rsid w:val="72E74C5E"/>
    <w:rsid w:val="731752B9"/>
    <w:rsid w:val="73209D21"/>
    <w:rsid w:val="734D8E26"/>
    <w:rsid w:val="746605FF"/>
    <w:rsid w:val="74911DA7"/>
    <w:rsid w:val="74AC5A95"/>
    <w:rsid w:val="75303D3B"/>
    <w:rsid w:val="75C1B31E"/>
    <w:rsid w:val="77DAD95A"/>
    <w:rsid w:val="78755494"/>
    <w:rsid w:val="78CD0F09"/>
    <w:rsid w:val="79D45137"/>
    <w:rsid w:val="7AA13C4E"/>
    <w:rsid w:val="7AB17F88"/>
    <w:rsid w:val="7B045AD4"/>
    <w:rsid w:val="7B23670D"/>
    <w:rsid w:val="7B2D6040"/>
    <w:rsid w:val="7B5086C3"/>
    <w:rsid w:val="7B5949D9"/>
    <w:rsid w:val="7D5903D0"/>
    <w:rsid w:val="7DBB8EE7"/>
    <w:rsid w:val="7E15E443"/>
    <w:rsid w:val="7E3597D0"/>
    <w:rsid w:val="7FC44027"/>
    <w:rsid w:val="7FD9E56D"/>
    <w:rsid w:val="7FEB5C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1EE3"/>
  <w15:chartTrackingRefBased/>
  <w15:docId w15:val="{B5AFA982-B655-4E53-ADEC-8CB3E6BE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6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6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6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6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6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6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64D"/>
    <w:rPr>
      <w:rFonts w:eastAsiaTheme="majorEastAsia" w:cstheme="majorBidi"/>
      <w:color w:val="272727" w:themeColor="text1" w:themeTint="D8"/>
    </w:rPr>
  </w:style>
  <w:style w:type="paragraph" w:styleId="Title">
    <w:name w:val="Title"/>
    <w:basedOn w:val="Normal"/>
    <w:next w:val="Normal"/>
    <w:link w:val="TitleChar"/>
    <w:uiPriority w:val="10"/>
    <w:qFormat/>
    <w:rsid w:val="00B16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64D"/>
    <w:pPr>
      <w:spacing w:before="160"/>
      <w:jc w:val="center"/>
    </w:pPr>
    <w:rPr>
      <w:i/>
      <w:iCs/>
      <w:color w:val="404040" w:themeColor="text1" w:themeTint="BF"/>
    </w:rPr>
  </w:style>
  <w:style w:type="character" w:customStyle="1" w:styleId="QuoteChar">
    <w:name w:val="Quote Char"/>
    <w:basedOn w:val="DefaultParagraphFont"/>
    <w:link w:val="Quote"/>
    <w:uiPriority w:val="29"/>
    <w:rsid w:val="00B1664D"/>
    <w:rPr>
      <w:i/>
      <w:iCs/>
      <w:color w:val="404040" w:themeColor="text1" w:themeTint="BF"/>
    </w:rPr>
  </w:style>
  <w:style w:type="paragraph" w:styleId="ListParagraph">
    <w:name w:val="List Paragraph"/>
    <w:basedOn w:val="Normal"/>
    <w:uiPriority w:val="34"/>
    <w:qFormat/>
    <w:rsid w:val="00B1664D"/>
    <w:pPr>
      <w:ind w:left="720"/>
      <w:contextualSpacing/>
    </w:pPr>
  </w:style>
  <w:style w:type="character" w:styleId="IntenseEmphasis">
    <w:name w:val="Intense Emphasis"/>
    <w:basedOn w:val="DefaultParagraphFont"/>
    <w:uiPriority w:val="21"/>
    <w:qFormat/>
    <w:rsid w:val="00B1664D"/>
    <w:rPr>
      <w:i/>
      <w:iCs/>
      <w:color w:val="0F4761" w:themeColor="accent1" w:themeShade="BF"/>
    </w:rPr>
  </w:style>
  <w:style w:type="paragraph" w:styleId="IntenseQuote">
    <w:name w:val="Intense Quote"/>
    <w:basedOn w:val="Normal"/>
    <w:next w:val="Normal"/>
    <w:link w:val="IntenseQuoteChar"/>
    <w:uiPriority w:val="30"/>
    <w:qFormat/>
    <w:rsid w:val="00B16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64D"/>
    <w:rPr>
      <w:i/>
      <w:iCs/>
      <w:color w:val="0F4761" w:themeColor="accent1" w:themeShade="BF"/>
    </w:rPr>
  </w:style>
  <w:style w:type="character" w:styleId="IntenseReference">
    <w:name w:val="Intense Reference"/>
    <w:basedOn w:val="DefaultParagraphFont"/>
    <w:uiPriority w:val="32"/>
    <w:qFormat/>
    <w:rsid w:val="00B1664D"/>
    <w:rPr>
      <w:b/>
      <w:bCs/>
      <w:smallCaps/>
      <w:color w:val="0F4761" w:themeColor="accent1" w:themeShade="BF"/>
      <w:spacing w:val="5"/>
    </w:rPr>
  </w:style>
  <w:style w:type="character" w:styleId="CommentReference">
    <w:name w:val="annotation reference"/>
    <w:basedOn w:val="DefaultParagraphFont"/>
    <w:uiPriority w:val="99"/>
    <w:semiHidden/>
    <w:unhideWhenUsed/>
    <w:rsid w:val="000C179D"/>
    <w:rPr>
      <w:sz w:val="16"/>
      <w:szCs w:val="16"/>
    </w:rPr>
  </w:style>
  <w:style w:type="paragraph" w:styleId="CommentText">
    <w:name w:val="annotation text"/>
    <w:basedOn w:val="Normal"/>
    <w:link w:val="CommentTextChar"/>
    <w:uiPriority w:val="99"/>
    <w:unhideWhenUsed/>
    <w:rsid w:val="000C179D"/>
    <w:pPr>
      <w:spacing w:line="240" w:lineRule="auto"/>
    </w:pPr>
    <w:rPr>
      <w:sz w:val="20"/>
      <w:szCs w:val="20"/>
    </w:rPr>
  </w:style>
  <w:style w:type="character" w:customStyle="1" w:styleId="CommentTextChar">
    <w:name w:val="Comment Text Char"/>
    <w:basedOn w:val="DefaultParagraphFont"/>
    <w:link w:val="CommentText"/>
    <w:uiPriority w:val="99"/>
    <w:rsid w:val="000C179D"/>
    <w:rPr>
      <w:sz w:val="20"/>
      <w:szCs w:val="20"/>
    </w:rPr>
  </w:style>
  <w:style w:type="paragraph" w:styleId="CommentSubject">
    <w:name w:val="annotation subject"/>
    <w:basedOn w:val="CommentText"/>
    <w:next w:val="CommentText"/>
    <w:link w:val="CommentSubjectChar"/>
    <w:uiPriority w:val="99"/>
    <w:semiHidden/>
    <w:unhideWhenUsed/>
    <w:rsid w:val="000C179D"/>
    <w:rPr>
      <w:b/>
      <w:bCs/>
    </w:rPr>
  </w:style>
  <w:style w:type="character" w:customStyle="1" w:styleId="CommentSubjectChar">
    <w:name w:val="Comment Subject Char"/>
    <w:basedOn w:val="CommentTextChar"/>
    <w:link w:val="CommentSubject"/>
    <w:uiPriority w:val="99"/>
    <w:semiHidden/>
    <w:rsid w:val="000C179D"/>
    <w:rPr>
      <w:b/>
      <w:bCs/>
      <w:sz w:val="20"/>
      <w:szCs w:val="20"/>
    </w:rPr>
  </w:style>
  <w:style w:type="character" w:styleId="Mention">
    <w:name w:val="Mention"/>
    <w:basedOn w:val="DefaultParagraphFont"/>
    <w:uiPriority w:val="99"/>
    <w:unhideWhenUsed/>
    <w:rsid w:val="000C179D"/>
    <w:rPr>
      <w:color w:val="2B579A"/>
      <w:shd w:val="clear" w:color="auto" w:fill="E1DFDD"/>
    </w:rPr>
  </w:style>
  <w:style w:type="paragraph" w:customStyle="1" w:styleId="EndNoteBibliographyTitle">
    <w:name w:val="EndNote Bibliography Title"/>
    <w:basedOn w:val="Normal"/>
    <w:link w:val="EndNoteBibliographyTitleChar"/>
    <w:rsid w:val="00F554D7"/>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F554D7"/>
    <w:rPr>
      <w:rFonts w:ascii="Aptos" w:hAnsi="Aptos"/>
      <w:noProof/>
    </w:rPr>
  </w:style>
  <w:style w:type="paragraph" w:customStyle="1" w:styleId="EndNoteBibliography">
    <w:name w:val="EndNote Bibliography"/>
    <w:basedOn w:val="Normal"/>
    <w:link w:val="EndNoteBibliographyChar"/>
    <w:rsid w:val="00F554D7"/>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F554D7"/>
    <w:rPr>
      <w:rFonts w:ascii="Aptos" w:hAnsi="Aptos"/>
      <w:noProof/>
    </w:rPr>
  </w:style>
  <w:style w:type="character" w:styleId="Hyperlink">
    <w:name w:val="Hyperlink"/>
    <w:basedOn w:val="DefaultParagraphFont"/>
    <w:uiPriority w:val="99"/>
    <w:unhideWhenUsed/>
    <w:rsid w:val="00CD78A9"/>
    <w:rPr>
      <w:color w:val="467886" w:themeColor="hyperlink"/>
      <w:u w:val="single"/>
    </w:rPr>
  </w:style>
  <w:style w:type="character" w:styleId="UnresolvedMention">
    <w:name w:val="Unresolved Mention"/>
    <w:basedOn w:val="DefaultParagraphFont"/>
    <w:uiPriority w:val="99"/>
    <w:semiHidden/>
    <w:unhideWhenUsed/>
    <w:rsid w:val="00CD78A9"/>
    <w:rPr>
      <w:color w:val="605E5C"/>
      <w:shd w:val="clear" w:color="auto" w:fill="E1DFDD"/>
    </w:rPr>
  </w:style>
  <w:style w:type="paragraph" w:styleId="FootnoteText">
    <w:name w:val="footnote text"/>
    <w:basedOn w:val="Normal"/>
    <w:uiPriority w:val="99"/>
    <w:semiHidden/>
    <w:unhideWhenUsed/>
    <w:rsid w:val="32205800"/>
    <w:pPr>
      <w:spacing w:after="0" w:line="240" w:lineRule="auto"/>
    </w:pPr>
    <w:rPr>
      <w:sz w:val="20"/>
      <w:szCs w:val="20"/>
    </w:rPr>
  </w:style>
  <w:style w:type="character" w:styleId="FootnoteReference">
    <w:name w:val="footnote reference"/>
    <w:basedOn w:val="DefaultParagraphFont"/>
    <w:uiPriority w:val="99"/>
    <w:semiHidden/>
    <w:unhideWhenUsed/>
    <w:rPr>
      <w:vertAlign w:val="superscript"/>
    </w:rPr>
  </w:style>
  <w:style w:type="paragraph" w:styleId="NoSpacing">
    <w:name w:val="No Spacing"/>
    <w:uiPriority w:val="1"/>
    <w:qFormat/>
    <w:rsid w:val="01848A41"/>
    <w:pPr>
      <w:spacing w:after="0"/>
    </w:pPr>
  </w:style>
  <w:style w:type="paragraph" w:styleId="NormalWeb">
    <w:name w:val="Normal (Web)"/>
    <w:basedOn w:val="Normal"/>
    <w:uiPriority w:val="99"/>
    <w:unhideWhenUsed/>
    <w:rsid w:val="00CC20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CC203A"/>
  </w:style>
  <w:style w:type="character" w:customStyle="1" w:styleId="mord">
    <w:name w:val="mord"/>
    <w:basedOn w:val="DefaultParagraphFont"/>
    <w:rsid w:val="00CC203A"/>
  </w:style>
  <w:style w:type="character" w:customStyle="1" w:styleId="mbin">
    <w:name w:val="mbin"/>
    <w:basedOn w:val="DefaultParagraphFont"/>
    <w:rsid w:val="00CC203A"/>
  </w:style>
  <w:style w:type="character" w:styleId="HTMLCode">
    <w:name w:val="HTML Code"/>
    <w:basedOn w:val="DefaultParagraphFont"/>
    <w:uiPriority w:val="99"/>
    <w:semiHidden/>
    <w:unhideWhenUsed/>
    <w:rsid w:val="00CC203A"/>
    <w:rPr>
      <w:rFonts w:ascii="Courier New" w:eastAsia="Times New Roman" w:hAnsi="Courier New" w:cs="Courier New"/>
      <w:sz w:val="20"/>
      <w:szCs w:val="20"/>
    </w:rPr>
  </w:style>
  <w:style w:type="character" w:styleId="Strong">
    <w:name w:val="Strong"/>
    <w:basedOn w:val="DefaultParagraphFont"/>
    <w:uiPriority w:val="22"/>
    <w:qFormat/>
    <w:rsid w:val="00CC203A"/>
    <w:rPr>
      <w:b/>
      <w:bCs/>
    </w:rPr>
  </w:style>
  <w:style w:type="paragraph" w:styleId="HTMLPreformatted">
    <w:name w:val="HTML Preformatted"/>
    <w:basedOn w:val="Normal"/>
    <w:link w:val="HTMLPreformattedChar"/>
    <w:uiPriority w:val="99"/>
    <w:unhideWhenUsed/>
    <w:rsid w:val="00CC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C203A"/>
    <w:rPr>
      <w:rFonts w:ascii="Courier New" w:eastAsia="Times New Roman" w:hAnsi="Courier New" w:cs="Courier New"/>
      <w:kern w:val="0"/>
      <w:sz w:val="20"/>
      <w:szCs w:val="20"/>
      <w14:ligatures w14:val="none"/>
    </w:rPr>
  </w:style>
  <w:style w:type="character" w:customStyle="1" w:styleId="fu">
    <w:name w:val="fu"/>
    <w:basedOn w:val="DefaultParagraphFont"/>
    <w:rsid w:val="00CC203A"/>
  </w:style>
  <w:style w:type="character" w:customStyle="1" w:styleId="op">
    <w:name w:val="op"/>
    <w:basedOn w:val="DefaultParagraphFont"/>
    <w:rsid w:val="00CC203A"/>
  </w:style>
  <w:style w:type="character" w:customStyle="1" w:styleId="co">
    <w:name w:val="co"/>
    <w:basedOn w:val="DefaultParagraphFont"/>
    <w:rsid w:val="00CC203A"/>
  </w:style>
  <w:style w:type="character" w:customStyle="1" w:styleId="st">
    <w:name w:val="st"/>
    <w:basedOn w:val="DefaultParagraphFont"/>
    <w:rsid w:val="00CC203A"/>
  </w:style>
  <w:style w:type="table" w:styleId="GridTable2">
    <w:name w:val="Grid Table 2"/>
    <w:basedOn w:val="TableNormal"/>
    <w:uiPriority w:val="47"/>
    <w:rsid w:val="00CC203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va">
    <w:name w:val="va"/>
    <w:basedOn w:val="DefaultParagraphFont"/>
    <w:rsid w:val="004E0432"/>
  </w:style>
  <w:style w:type="character" w:customStyle="1" w:styleId="kw">
    <w:name w:val="kw"/>
    <w:basedOn w:val="DefaultParagraphFont"/>
    <w:rsid w:val="004E0432"/>
  </w:style>
  <w:style w:type="character" w:customStyle="1" w:styleId="fl">
    <w:name w:val="fl"/>
    <w:basedOn w:val="DefaultParagraphFont"/>
    <w:rsid w:val="004E0432"/>
  </w:style>
  <w:style w:type="character" w:styleId="Emphasis">
    <w:name w:val="Emphasis"/>
    <w:basedOn w:val="DefaultParagraphFont"/>
    <w:uiPriority w:val="20"/>
    <w:qFormat/>
    <w:rsid w:val="004E0432"/>
    <w:rPr>
      <w:i/>
      <w:iCs/>
    </w:rPr>
  </w:style>
  <w:style w:type="table" w:styleId="PlainTable4">
    <w:name w:val="Plain Table 4"/>
    <w:basedOn w:val="TableNormal"/>
    <w:uiPriority w:val="44"/>
    <w:rsid w:val="004E04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4E0432"/>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B7A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575">
      <w:bodyDiv w:val="1"/>
      <w:marLeft w:val="0"/>
      <w:marRight w:val="0"/>
      <w:marTop w:val="0"/>
      <w:marBottom w:val="0"/>
      <w:divBdr>
        <w:top w:val="none" w:sz="0" w:space="0" w:color="auto"/>
        <w:left w:val="none" w:sz="0" w:space="0" w:color="auto"/>
        <w:bottom w:val="none" w:sz="0" w:space="0" w:color="auto"/>
        <w:right w:val="none" w:sz="0" w:space="0" w:color="auto"/>
      </w:divBdr>
    </w:div>
    <w:div w:id="6753431">
      <w:bodyDiv w:val="1"/>
      <w:marLeft w:val="0"/>
      <w:marRight w:val="0"/>
      <w:marTop w:val="0"/>
      <w:marBottom w:val="0"/>
      <w:divBdr>
        <w:top w:val="none" w:sz="0" w:space="0" w:color="auto"/>
        <w:left w:val="none" w:sz="0" w:space="0" w:color="auto"/>
        <w:bottom w:val="none" w:sz="0" w:space="0" w:color="auto"/>
        <w:right w:val="none" w:sz="0" w:space="0" w:color="auto"/>
      </w:divBdr>
    </w:div>
    <w:div w:id="55588918">
      <w:bodyDiv w:val="1"/>
      <w:marLeft w:val="0"/>
      <w:marRight w:val="0"/>
      <w:marTop w:val="0"/>
      <w:marBottom w:val="0"/>
      <w:divBdr>
        <w:top w:val="none" w:sz="0" w:space="0" w:color="auto"/>
        <w:left w:val="none" w:sz="0" w:space="0" w:color="auto"/>
        <w:bottom w:val="none" w:sz="0" w:space="0" w:color="auto"/>
        <w:right w:val="none" w:sz="0" w:space="0" w:color="auto"/>
      </w:divBdr>
    </w:div>
    <w:div w:id="86732726">
      <w:bodyDiv w:val="1"/>
      <w:marLeft w:val="0"/>
      <w:marRight w:val="0"/>
      <w:marTop w:val="0"/>
      <w:marBottom w:val="0"/>
      <w:divBdr>
        <w:top w:val="none" w:sz="0" w:space="0" w:color="auto"/>
        <w:left w:val="none" w:sz="0" w:space="0" w:color="auto"/>
        <w:bottom w:val="none" w:sz="0" w:space="0" w:color="auto"/>
        <w:right w:val="none" w:sz="0" w:space="0" w:color="auto"/>
      </w:divBdr>
    </w:div>
    <w:div w:id="94176303">
      <w:bodyDiv w:val="1"/>
      <w:marLeft w:val="0"/>
      <w:marRight w:val="0"/>
      <w:marTop w:val="0"/>
      <w:marBottom w:val="0"/>
      <w:divBdr>
        <w:top w:val="none" w:sz="0" w:space="0" w:color="auto"/>
        <w:left w:val="none" w:sz="0" w:space="0" w:color="auto"/>
        <w:bottom w:val="none" w:sz="0" w:space="0" w:color="auto"/>
        <w:right w:val="none" w:sz="0" w:space="0" w:color="auto"/>
      </w:divBdr>
    </w:div>
    <w:div w:id="142627936">
      <w:bodyDiv w:val="1"/>
      <w:marLeft w:val="0"/>
      <w:marRight w:val="0"/>
      <w:marTop w:val="0"/>
      <w:marBottom w:val="0"/>
      <w:divBdr>
        <w:top w:val="none" w:sz="0" w:space="0" w:color="auto"/>
        <w:left w:val="none" w:sz="0" w:space="0" w:color="auto"/>
        <w:bottom w:val="none" w:sz="0" w:space="0" w:color="auto"/>
        <w:right w:val="none" w:sz="0" w:space="0" w:color="auto"/>
      </w:divBdr>
    </w:div>
    <w:div w:id="213320571">
      <w:bodyDiv w:val="1"/>
      <w:marLeft w:val="0"/>
      <w:marRight w:val="0"/>
      <w:marTop w:val="0"/>
      <w:marBottom w:val="0"/>
      <w:divBdr>
        <w:top w:val="none" w:sz="0" w:space="0" w:color="auto"/>
        <w:left w:val="none" w:sz="0" w:space="0" w:color="auto"/>
        <w:bottom w:val="none" w:sz="0" w:space="0" w:color="auto"/>
        <w:right w:val="none" w:sz="0" w:space="0" w:color="auto"/>
      </w:divBdr>
    </w:div>
    <w:div w:id="287275452">
      <w:bodyDiv w:val="1"/>
      <w:marLeft w:val="0"/>
      <w:marRight w:val="0"/>
      <w:marTop w:val="0"/>
      <w:marBottom w:val="0"/>
      <w:divBdr>
        <w:top w:val="none" w:sz="0" w:space="0" w:color="auto"/>
        <w:left w:val="none" w:sz="0" w:space="0" w:color="auto"/>
        <w:bottom w:val="none" w:sz="0" w:space="0" w:color="auto"/>
        <w:right w:val="none" w:sz="0" w:space="0" w:color="auto"/>
      </w:divBdr>
    </w:div>
    <w:div w:id="299960661">
      <w:bodyDiv w:val="1"/>
      <w:marLeft w:val="0"/>
      <w:marRight w:val="0"/>
      <w:marTop w:val="0"/>
      <w:marBottom w:val="0"/>
      <w:divBdr>
        <w:top w:val="none" w:sz="0" w:space="0" w:color="auto"/>
        <w:left w:val="none" w:sz="0" w:space="0" w:color="auto"/>
        <w:bottom w:val="none" w:sz="0" w:space="0" w:color="auto"/>
        <w:right w:val="none" w:sz="0" w:space="0" w:color="auto"/>
      </w:divBdr>
    </w:div>
    <w:div w:id="336008110">
      <w:bodyDiv w:val="1"/>
      <w:marLeft w:val="0"/>
      <w:marRight w:val="0"/>
      <w:marTop w:val="0"/>
      <w:marBottom w:val="0"/>
      <w:divBdr>
        <w:top w:val="none" w:sz="0" w:space="0" w:color="auto"/>
        <w:left w:val="none" w:sz="0" w:space="0" w:color="auto"/>
        <w:bottom w:val="none" w:sz="0" w:space="0" w:color="auto"/>
        <w:right w:val="none" w:sz="0" w:space="0" w:color="auto"/>
      </w:divBdr>
    </w:div>
    <w:div w:id="424811710">
      <w:bodyDiv w:val="1"/>
      <w:marLeft w:val="0"/>
      <w:marRight w:val="0"/>
      <w:marTop w:val="0"/>
      <w:marBottom w:val="0"/>
      <w:divBdr>
        <w:top w:val="none" w:sz="0" w:space="0" w:color="auto"/>
        <w:left w:val="none" w:sz="0" w:space="0" w:color="auto"/>
        <w:bottom w:val="none" w:sz="0" w:space="0" w:color="auto"/>
        <w:right w:val="none" w:sz="0" w:space="0" w:color="auto"/>
      </w:divBdr>
    </w:div>
    <w:div w:id="428626733">
      <w:bodyDiv w:val="1"/>
      <w:marLeft w:val="0"/>
      <w:marRight w:val="0"/>
      <w:marTop w:val="0"/>
      <w:marBottom w:val="0"/>
      <w:divBdr>
        <w:top w:val="none" w:sz="0" w:space="0" w:color="auto"/>
        <w:left w:val="none" w:sz="0" w:space="0" w:color="auto"/>
        <w:bottom w:val="none" w:sz="0" w:space="0" w:color="auto"/>
        <w:right w:val="none" w:sz="0" w:space="0" w:color="auto"/>
      </w:divBdr>
    </w:div>
    <w:div w:id="491334850">
      <w:bodyDiv w:val="1"/>
      <w:marLeft w:val="0"/>
      <w:marRight w:val="0"/>
      <w:marTop w:val="0"/>
      <w:marBottom w:val="0"/>
      <w:divBdr>
        <w:top w:val="none" w:sz="0" w:space="0" w:color="auto"/>
        <w:left w:val="none" w:sz="0" w:space="0" w:color="auto"/>
        <w:bottom w:val="none" w:sz="0" w:space="0" w:color="auto"/>
        <w:right w:val="none" w:sz="0" w:space="0" w:color="auto"/>
      </w:divBdr>
    </w:div>
    <w:div w:id="501354500">
      <w:bodyDiv w:val="1"/>
      <w:marLeft w:val="0"/>
      <w:marRight w:val="0"/>
      <w:marTop w:val="0"/>
      <w:marBottom w:val="0"/>
      <w:divBdr>
        <w:top w:val="none" w:sz="0" w:space="0" w:color="auto"/>
        <w:left w:val="none" w:sz="0" w:space="0" w:color="auto"/>
        <w:bottom w:val="none" w:sz="0" w:space="0" w:color="auto"/>
        <w:right w:val="none" w:sz="0" w:space="0" w:color="auto"/>
      </w:divBdr>
    </w:div>
    <w:div w:id="545335025">
      <w:bodyDiv w:val="1"/>
      <w:marLeft w:val="0"/>
      <w:marRight w:val="0"/>
      <w:marTop w:val="0"/>
      <w:marBottom w:val="0"/>
      <w:divBdr>
        <w:top w:val="none" w:sz="0" w:space="0" w:color="auto"/>
        <w:left w:val="none" w:sz="0" w:space="0" w:color="auto"/>
        <w:bottom w:val="none" w:sz="0" w:space="0" w:color="auto"/>
        <w:right w:val="none" w:sz="0" w:space="0" w:color="auto"/>
      </w:divBdr>
    </w:div>
    <w:div w:id="599027573">
      <w:bodyDiv w:val="1"/>
      <w:marLeft w:val="0"/>
      <w:marRight w:val="0"/>
      <w:marTop w:val="0"/>
      <w:marBottom w:val="0"/>
      <w:divBdr>
        <w:top w:val="none" w:sz="0" w:space="0" w:color="auto"/>
        <w:left w:val="none" w:sz="0" w:space="0" w:color="auto"/>
        <w:bottom w:val="none" w:sz="0" w:space="0" w:color="auto"/>
        <w:right w:val="none" w:sz="0" w:space="0" w:color="auto"/>
      </w:divBdr>
    </w:div>
    <w:div w:id="603000591">
      <w:bodyDiv w:val="1"/>
      <w:marLeft w:val="0"/>
      <w:marRight w:val="0"/>
      <w:marTop w:val="0"/>
      <w:marBottom w:val="0"/>
      <w:divBdr>
        <w:top w:val="none" w:sz="0" w:space="0" w:color="auto"/>
        <w:left w:val="none" w:sz="0" w:space="0" w:color="auto"/>
        <w:bottom w:val="none" w:sz="0" w:space="0" w:color="auto"/>
        <w:right w:val="none" w:sz="0" w:space="0" w:color="auto"/>
      </w:divBdr>
    </w:div>
    <w:div w:id="604731701">
      <w:bodyDiv w:val="1"/>
      <w:marLeft w:val="0"/>
      <w:marRight w:val="0"/>
      <w:marTop w:val="0"/>
      <w:marBottom w:val="0"/>
      <w:divBdr>
        <w:top w:val="none" w:sz="0" w:space="0" w:color="auto"/>
        <w:left w:val="none" w:sz="0" w:space="0" w:color="auto"/>
        <w:bottom w:val="none" w:sz="0" w:space="0" w:color="auto"/>
        <w:right w:val="none" w:sz="0" w:space="0" w:color="auto"/>
      </w:divBdr>
    </w:div>
    <w:div w:id="607859135">
      <w:bodyDiv w:val="1"/>
      <w:marLeft w:val="0"/>
      <w:marRight w:val="0"/>
      <w:marTop w:val="0"/>
      <w:marBottom w:val="0"/>
      <w:divBdr>
        <w:top w:val="none" w:sz="0" w:space="0" w:color="auto"/>
        <w:left w:val="none" w:sz="0" w:space="0" w:color="auto"/>
        <w:bottom w:val="none" w:sz="0" w:space="0" w:color="auto"/>
        <w:right w:val="none" w:sz="0" w:space="0" w:color="auto"/>
      </w:divBdr>
    </w:div>
    <w:div w:id="762149869">
      <w:bodyDiv w:val="1"/>
      <w:marLeft w:val="0"/>
      <w:marRight w:val="0"/>
      <w:marTop w:val="0"/>
      <w:marBottom w:val="0"/>
      <w:divBdr>
        <w:top w:val="none" w:sz="0" w:space="0" w:color="auto"/>
        <w:left w:val="none" w:sz="0" w:space="0" w:color="auto"/>
        <w:bottom w:val="none" w:sz="0" w:space="0" w:color="auto"/>
        <w:right w:val="none" w:sz="0" w:space="0" w:color="auto"/>
      </w:divBdr>
    </w:div>
    <w:div w:id="762996654">
      <w:bodyDiv w:val="1"/>
      <w:marLeft w:val="0"/>
      <w:marRight w:val="0"/>
      <w:marTop w:val="0"/>
      <w:marBottom w:val="0"/>
      <w:divBdr>
        <w:top w:val="none" w:sz="0" w:space="0" w:color="auto"/>
        <w:left w:val="none" w:sz="0" w:space="0" w:color="auto"/>
        <w:bottom w:val="none" w:sz="0" w:space="0" w:color="auto"/>
        <w:right w:val="none" w:sz="0" w:space="0" w:color="auto"/>
      </w:divBdr>
    </w:div>
    <w:div w:id="763037664">
      <w:bodyDiv w:val="1"/>
      <w:marLeft w:val="0"/>
      <w:marRight w:val="0"/>
      <w:marTop w:val="0"/>
      <w:marBottom w:val="0"/>
      <w:divBdr>
        <w:top w:val="none" w:sz="0" w:space="0" w:color="auto"/>
        <w:left w:val="none" w:sz="0" w:space="0" w:color="auto"/>
        <w:bottom w:val="none" w:sz="0" w:space="0" w:color="auto"/>
        <w:right w:val="none" w:sz="0" w:space="0" w:color="auto"/>
      </w:divBdr>
    </w:div>
    <w:div w:id="772436989">
      <w:bodyDiv w:val="1"/>
      <w:marLeft w:val="0"/>
      <w:marRight w:val="0"/>
      <w:marTop w:val="0"/>
      <w:marBottom w:val="0"/>
      <w:divBdr>
        <w:top w:val="none" w:sz="0" w:space="0" w:color="auto"/>
        <w:left w:val="none" w:sz="0" w:space="0" w:color="auto"/>
        <w:bottom w:val="none" w:sz="0" w:space="0" w:color="auto"/>
        <w:right w:val="none" w:sz="0" w:space="0" w:color="auto"/>
      </w:divBdr>
      <w:divsChild>
        <w:div w:id="1652784018">
          <w:marLeft w:val="0"/>
          <w:marRight w:val="0"/>
          <w:marTop w:val="300"/>
          <w:marBottom w:val="300"/>
          <w:divBdr>
            <w:top w:val="none" w:sz="0" w:space="0" w:color="356185"/>
            <w:left w:val="none" w:sz="0" w:space="19" w:color="356185"/>
            <w:bottom w:val="none" w:sz="0" w:space="11" w:color="356185"/>
            <w:right w:val="none" w:sz="0" w:space="19" w:color="356185"/>
          </w:divBdr>
        </w:div>
      </w:divsChild>
    </w:div>
    <w:div w:id="800920476">
      <w:bodyDiv w:val="1"/>
      <w:marLeft w:val="0"/>
      <w:marRight w:val="0"/>
      <w:marTop w:val="0"/>
      <w:marBottom w:val="0"/>
      <w:divBdr>
        <w:top w:val="none" w:sz="0" w:space="0" w:color="auto"/>
        <w:left w:val="none" w:sz="0" w:space="0" w:color="auto"/>
        <w:bottom w:val="none" w:sz="0" w:space="0" w:color="auto"/>
        <w:right w:val="none" w:sz="0" w:space="0" w:color="auto"/>
      </w:divBdr>
    </w:div>
    <w:div w:id="868570524">
      <w:bodyDiv w:val="1"/>
      <w:marLeft w:val="0"/>
      <w:marRight w:val="0"/>
      <w:marTop w:val="0"/>
      <w:marBottom w:val="0"/>
      <w:divBdr>
        <w:top w:val="none" w:sz="0" w:space="0" w:color="auto"/>
        <w:left w:val="none" w:sz="0" w:space="0" w:color="auto"/>
        <w:bottom w:val="none" w:sz="0" w:space="0" w:color="auto"/>
        <w:right w:val="none" w:sz="0" w:space="0" w:color="auto"/>
      </w:divBdr>
    </w:div>
    <w:div w:id="901984719">
      <w:bodyDiv w:val="1"/>
      <w:marLeft w:val="0"/>
      <w:marRight w:val="0"/>
      <w:marTop w:val="0"/>
      <w:marBottom w:val="0"/>
      <w:divBdr>
        <w:top w:val="none" w:sz="0" w:space="0" w:color="auto"/>
        <w:left w:val="none" w:sz="0" w:space="0" w:color="auto"/>
        <w:bottom w:val="none" w:sz="0" w:space="0" w:color="auto"/>
        <w:right w:val="none" w:sz="0" w:space="0" w:color="auto"/>
      </w:divBdr>
    </w:div>
    <w:div w:id="902254122">
      <w:bodyDiv w:val="1"/>
      <w:marLeft w:val="0"/>
      <w:marRight w:val="0"/>
      <w:marTop w:val="0"/>
      <w:marBottom w:val="0"/>
      <w:divBdr>
        <w:top w:val="none" w:sz="0" w:space="0" w:color="auto"/>
        <w:left w:val="none" w:sz="0" w:space="0" w:color="auto"/>
        <w:bottom w:val="none" w:sz="0" w:space="0" w:color="auto"/>
        <w:right w:val="none" w:sz="0" w:space="0" w:color="auto"/>
      </w:divBdr>
    </w:div>
    <w:div w:id="914976091">
      <w:bodyDiv w:val="1"/>
      <w:marLeft w:val="0"/>
      <w:marRight w:val="0"/>
      <w:marTop w:val="0"/>
      <w:marBottom w:val="0"/>
      <w:divBdr>
        <w:top w:val="none" w:sz="0" w:space="0" w:color="auto"/>
        <w:left w:val="none" w:sz="0" w:space="0" w:color="auto"/>
        <w:bottom w:val="none" w:sz="0" w:space="0" w:color="auto"/>
        <w:right w:val="none" w:sz="0" w:space="0" w:color="auto"/>
      </w:divBdr>
    </w:div>
    <w:div w:id="1087074288">
      <w:bodyDiv w:val="1"/>
      <w:marLeft w:val="0"/>
      <w:marRight w:val="0"/>
      <w:marTop w:val="0"/>
      <w:marBottom w:val="0"/>
      <w:divBdr>
        <w:top w:val="none" w:sz="0" w:space="0" w:color="auto"/>
        <w:left w:val="none" w:sz="0" w:space="0" w:color="auto"/>
        <w:bottom w:val="none" w:sz="0" w:space="0" w:color="auto"/>
        <w:right w:val="none" w:sz="0" w:space="0" w:color="auto"/>
      </w:divBdr>
    </w:div>
    <w:div w:id="1104615393">
      <w:bodyDiv w:val="1"/>
      <w:marLeft w:val="0"/>
      <w:marRight w:val="0"/>
      <w:marTop w:val="0"/>
      <w:marBottom w:val="0"/>
      <w:divBdr>
        <w:top w:val="none" w:sz="0" w:space="0" w:color="auto"/>
        <w:left w:val="none" w:sz="0" w:space="0" w:color="auto"/>
        <w:bottom w:val="none" w:sz="0" w:space="0" w:color="auto"/>
        <w:right w:val="none" w:sz="0" w:space="0" w:color="auto"/>
      </w:divBdr>
    </w:div>
    <w:div w:id="1163157217">
      <w:bodyDiv w:val="1"/>
      <w:marLeft w:val="0"/>
      <w:marRight w:val="0"/>
      <w:marTop w:val="0"/>
      <w:marBottom w:val="0"/>
      <w:divBdr>
        <w:top w:val="none" w:sz="0" w:space="0" w:color="auto"/>
        <w:left w:val="none" w:sz="0" w:space="0" w:color="auto"/>
        <w:bottom w:val="none" w:sz="0" w:space="0" w:color="auto"/>
        <w:right w:val="none" w:sz="0" w:space="0" w:color="auto"/>
      </w:divBdr>
    </w:div>
    <w:div w:id="1170871657">
      <w:bodyDiv w:val="1"/>
      <w:marLeft w:val="0"/>
      <w:marRight w:val="0"/>
      <w:marTop w:val="0"/>
      <w:marBottom w:val="0"/>
      <w:divBdr>
        <w:top w:val="none" w:sz="0" w:space="0" w:color="auto"/>
        <w:left w:val="none" w:sz="0" w:space="0" w:color="auto"/>
        <w:bottom w:val="none" w:sz="0" w:space="0" w:color="auto"/>
        <w:right w:val="none" w:sz="0" w:space="0" w:color="auto"/>
      </w:divBdr>
    </w:div>
    <w:div w:id="1171482702">
      <w:bodyDiv w:val="1"/>
      <w:marLeft w:val="0"/>
      <w:marRight w:val="0"/>
      <w:marTop w:val="0"/>
      <w:marBottom w:val="0"/>
      <w:divBdr>
        <w:top w:val="none" w:sz="0" w:space="0" w:color="auto"/>
        <w:left w:val="none" w:sz="0" w:space="0" w:color="auto"/>
        <w:bottom w:val="none" w:sz="0" w:space="0" w:color="auto"/>
        <w:right w:val="none" w:sz="0" w:space="0" w:color="auto"/>
      </w:divBdr>
    </w:div>
    <w:div w:id="1190296861">
      <w:bodyDiv w:val="1"/>
      <w:marLeft w:val="0"/>
      <w:marRight w:val="0"/>
      <w:marTop w:val="0"/>
      <w:marBottom w:val="0"/>
      <w:divBdr>
        <w:top w:val="none" w:sz="0" w:space="0" w:color="auto"/>
        <w:left w:val="none" w:sz="0" w:space="0" w:color="auto"/>
        <w:bottom w:val="none" w:sz="0" w:space="0" w:color="auto"/>
        <w:right w:val="none" w:sz="0" w:space="0" w:color="auto"/>
      </w:divBdr>
    </w:div>
    <w:div w:id="1190989886">
      <w:bodyDiv w:val="1"/>
      <w:marLeft w:val="0"/>
      <w:marRight w:val="0"/>
      <w:marTop w:val="0"/>
      <w:marBottom w:val="0"/>
      <w:divBdr>
        <w:top w:val="none" w:sz="0" w:space="0" w:color="auto"/>
        <w:left w:val="none" w:sz="0" w:space="0" w:color="auto"/>
        <w:bottom w:val="none" w:sz="0" w:space="0" w:color="auto"/>
        <w:right w:val="none" w:sz="0" w:space="0" w:color="auto"/>
      </w:divBdr>
    </w:div>
    <w:div w:id="1242956974">
      <w:bodyDiv w:val="1"/>
      <w:marLeft w:val="0"/>
      <w:marRight w:val="0"/>
      <w:marTop w:val="0"/>
      <w:marBottom w:val="0"/>
      <w:divBdr>
        <w:top w:val="none" w:sz="0" w:space="0" w:color="auto"/>
        <w:left w:val="none" w:sz="0" w:space="0" w:color="auto"/>
        <w:bottom w:val="none" w:sz="0" w:space="0" w:color="auto"/>
        <w:right w:val="none" w:sz="0" w:space="0" w:color="auto"/>
      </w:divBdr>
    </w:div>
    <w:div w:id="1247686041">
      <w:bodyDiv w:val="1"/>
      <w:marLeft w:val="0"/>
      <w:marRight w:val="0"/>
      <w:marTop w:val="0"/>
      <w:marBottom w:val="0"/>
      <w:divBdr>
        <w:top w:val="none" w:sz="0" w:space="0" w:color="auto"/>
        <w:left w:val="none" w:sz="0" w:space="0" w:color="auto"/>
        <w:bottom w:val="none" w:sz="0" w:space="0" w:color="auto"/>
        <w:right w:val="none" w:sz="0" w:space="0" w:color="auto"/>
      </w:divBdr>
      <w:divsChild>
        <w:div w:id="790250619">
          <w:marLeft w:val="0"/>
          <w:marRight w:val="0"/>
          <w:marTop w:val="300"/>
          <w:marBottom w:val="300"/>
          <w:divBdr>
            <w:top w:val="none" w:sz="0" w:space="0" w:color="356185"/>
            <w:left w:val="none" w:sz="0" w:space="19" w:color="356185"/>
            <w:bottom w:val="none" w:sz="0" w:space="11" w:color="356185"/>
            <w:right w:val="none" w:sz="0" w:space="19" w:color="356185"/>
          </w:divBdr>
        </w:div>
      </w:divsChild>
    </w:div>
    <w:div w:id="1275481710">
      <w:bodyDiv w:val="1"/>
      <w:marLeft w:val="0"/>
      <w:marRight w:val="0"/>
      <w:marTop w:val="0"/>
      <w:marBottom w:val="0"/>
      <w:divBdr>
        <w:top w:val="none" w:sz="0" w:space="0" w:color="auto"/>
        <w:left w:val="none" w:sz="0" w:space="0" w:color="auto"/>
        <w:bottom w:val="none" w:sz="0" w:space="0" w:color="auto"/>
        <w:right w:val="none" w:sz="0" w:space="0" w:color="auto"/>
      </w:divBdr>
    </w:div>
    <w:div w:id="1322007520">
      <w:bodyDiv w:val="1"/>
      <w:marLeft w:val="0"/>
      <w:marRight w:val="0"/>
      <w:marTop w:val="0"/>
      <w:marBottom w:val="0"/>
      <w:divBdr>
        <w:top w:val="none" w:sz="0" w:space="0" w:color="auto"/>
        <w:left w:val="none" w:sz="0" w:space="0" w:color="auto"/>
        <w:bottom w:val="none" w:sz="0" w:space="0" w:color="auto"/>
        <w:right w:val="none" w:sz="0" w:space="0" w:color="auto"/>
      </w:divBdr>
    </w:div>
    <w:div w:id="1450777838">
      <w:bodyDiv w:val="1"/>
      <w:marLeft w:val="0"/>
      <w:marRight w:val="0"/>
      <w:marTop w:val="0"/>
      <w:marBottom w:val="0"/>
      <w:divBdr>
        <w:top w:val="none" w:sz="0" w:space="0" w:color="auto"/>
        <w:left w:val="none" w:sz="0" w:space="0" w:color="auto"/>
        <w:bottom w:val="none" w:sz="0" w:space="0" w:color="auto"/>
        <w:right w:val="none" w:sz="0" w:space="0" w:color="auto"/>
      </w:divBdr>
    </w:div>
    <w:div w:id="1512643689">
      <w:bodyDiv w:val="1"/>
      <w:marLeft w:val="0"/>
      <w:marRight w:val="0"/>
      <w:marTop w:val="0"/>
      <w:marBottom w:val="0"/>
      <w:divBdr>
        <w:top w:val="none" w:sz="0" w:space="0" w:color="auto"/>
        <w:left w:val="none" w:sz="0" w:space="0" w:color="auto"/>
        <w:bottom w:val="none" w:sz="0" w:space="0" w:color="auto"/>
        <w:right w:val="none" w:sz="0" w:space="0" w:color="auto"/>
      </w:divBdr>
    </w:div>
    <w:div w:id="1516067937">
      <w:bodyDiv w:val="1"/>
      <w:marLeft w:val="0"/>
      <w:marRight w:val="0"/>
      <w:marTop w:val="0"/>
      <w:marBottom w:val="0"/>
      <w:divBdr>
        <w:top w:val="none" w:sz="0" w:space="0" w:color="auto"/>
        <w:left w:val="none" w:sz="0" w:space="0" w:color="auto"/>
        <w:bottom w:val="none" w:sz="0" w:space="0" w:color="auto"/>
        <w:right w:val="none" w:sz="0" w:space="0" w:color="auto"/>
      </w:divBdr>
    </w:div>
    <w:div w:id="1523667004">
      <w:bodyDiv w:val="1"/>
      <w:marLeft w:val="0"/>
      <w:marRight w:val="0"/>
      <w:marTop w:val="0"/>
      <w:marBottom w:val="0"/>
      <w:divBdr>
        <w:top w:val="none" w:sz="0" w:space="0" w:color="auto"/>
        <w:left w:val="none" w:sz="0" w:space="0" w:color="auto"/>
        <w:bottom w:val="none" w:sz="0" w:space="0" w:color="auto"/>
        <w:right w:val="none" w:sz="0" w:space="0" w:color="auto"/>
      </w:divBdr>
    </w:div>
    <w:div w:id="1541356939">
      <w:bodyDiv w:val="1"/>
      <w:marLeft w:val="0"/>
      <w:marRight w:val="0"/>
      <w:marTop w:val="0"/>
      <w:marBottom w:val="0"/>
      <w:divBdr>
        <w:top w:val="none" w:sz="0" w:space="0" w:color="auto"/>
        <w:left w:val="none" w:sz="0" w:space="0" w:color="auto"/>
        <w:bottom w:val="none" w:sz="0" w:space="0" w:color="auto"/>
        <w:right w:val="none" w:sz="0" w:space="0" w:color="auto"/>
      </w:divBdr>
    </w:div>
    <w:div w:id="1552229955">
      <w:bodyDiv w:val="1"/>
      <w:marLeft w:val="0"/>
      <w:marRight w:val="0"/>
      <w:marTop w:val="0"/>
      <w:marBottom w:val="0"/>
      <w:divBdr>
        <w:top w:val="none" w:sz="0" w:space="0" w:color="auto"/>
        <w:left w:val="none" w:sz="0" w:space="0" w:color="auto"/>
        <w:bottom w:val="none" w:sz="0" w:space="0" w:color="auto"/>
        <w:right w:val="none" w:sz="0" w:space="0" w:color="auto"/>
      </w:divBdr>
    </w:div>
    <w:div w:id="1553495279">
      <w:bodyDiv w:val="1"/>
      <w:marLeft w:val="0"/>
      <w:marRight w:val="0"/>
      <w:marTop w:val="0"/>
      <w:marBottom w:val="0"/>
      <w:divBdr>
        <w:top w:val="none" w:sz="0" w:space="0" w:color="auto"/>
        <w:left w:val="none" w:sz="0" w:space="0" w:color="auto"/>
        <w:bottom w:val="none" w:sz="0" w:space="0" w:color="auto"/>
        <w:right w:val="none" w:sz="0" w:space="0" w:color="auto"/>
      </w:divBdr>
    </w:div>
    <w:div w:id="1777286758">
      <w:bodyDiv w:val="1"/>
      <w:marLeft w:val="0"/>
      <w:marRight w:val="0"/>
      <w:marTop w:val="0"/>
      <w:marBottom w:val="0"/>
      <w:divBdr>
        <w:top w:val="none" w:sz="0" w:space="0" w:color="auto"/>
        <w:left w:val="none" w:sz="0" w:space="0" w:color="auto"/>
        <w:bottom w:val="none" w:sz="0" w:space="0" w:color="auto"/>
        <w:right w:val="none" w:sz="0" w:space="0" w:color="auto"/>
      </w:divBdr>
    </w:div>
    <w:div w:id="1783567982">
      <w:bodyDiv w:val="1"/>
      <w:marLeft w:val="0"/>
      <w:marRight w:val="0"/>
      <w:marTop w:val="0"/>
      <w:marBottom w:val="0"/>
      <w:divBdr>
        <w:top w:val="none" w:sz="0" w:space="0" w:color="auto"/>
        <w:left w:val="none" w:sz="0" w:space="0" w:color="auto"/>
        <w:bottom w:val="none" w:sz="0" w:space="0" w:color="auto"/>
        <w:right w:val="none" w:sz="0" w:space="0" w:color="auto"/>
      </w:divBdr>
    </w:div>
    <w:div w:id="1809592120">
      <w:bodyDiv w:val="1"/>
      <w:marLeft w:val="0"/>
      <w:marRight w:val="0"/>
      <w:marTop w:val="0"/>
      <w:marBottom w:val="0"/>
      <w:divBdr>
        <w:top w:val="none" w:sz="0" w:space="0" w:color="auto"/>
        <w:left w:val="none" w:sz="0" w:space="0" w:color="auto"/>
        <w:bottom w:val="none" w:sz="0" w:space="0" w:color="auto"/>
        <w:right w:val="none" w:sz="0" w:space="0" w:color="auto"/>
      </w:divBdr>
    </w:div>
    <w:div w:id="1810703062">
      <w:bodyDiv w:val="1"/>
      <w:marLeft w:val="0"/>
      <w:marRight w:val="0"/>
      <w:marTop w:val="0"/>
      <w:marBottom w:val="0"/>
      <w:divBdr>
        <w:top w:val="none" w:sz="0" w:space="0" w:color="auto"/>
        <w:left w:val="none" w:sz="0" w:space="0" w:color="auto"/>
        <w:bottom w:val="none" w:sz="0" w:space="0" w:color="auto"/>
        <w:right w:val="none" w:sz="0" w:space="0" w:color="auto"/>
      </w:divBdr>
    </w:div>
    <w:div w:id="1854345336">
      <w:bodyDiv w:val="1"/>
      <w:marLeft w:val="0"/>
      <w:marRight w:val="0"/>
      <w:marTop w:val="0"/>
      <w:marBottom w:val="0"/>
      <w:divBdr>
        <w:top w:val="none" w:sz="0" w:space="0" w:color="auto"/>
        <w:left w:val="none" w:sz="0" w:space="0" w:color="auto"/>
        <w:bottom w:val="none" w:sz="0" w:space="0" w:color="auto"/>
        <w:right w:val="none" w:sz="0" w:space="0" w:color="auto"/>
      </w:divBdr>
    </w:div>
    <w:div w:id="1896894567">
      <w:bodyDiv w:val="1"/>
      <w:marLeft w:val="0"/>
      <w:marRight w:val="0"/>
      <w:marTop w:val="0"/>
      <w:marBottom w:val="0"/>
      <w:divBdr>
        <w:top w:val="none" w:sz="0" w:space="0" w:color="auto"/>
        <w:left w:val="none" w:sz="0" w:space="0" w:color="auto"/>
        <w:bottom w:val="none" w:sz="0" w:space="0" w:color="auto"/>
        <w:right w:val="none" w:sz="0" w:space="0" w:color="auto"/>
      </w:divBdr>
    </w:div>
    <w:div w:id="1904218824">
      <w:bodyDiv w:val="1"/>
      <w:marLeft w:val="0"/>
      <w:marRight w:val="0"/>
      <w:marTop w:val="0"/>
      <w:marBottom w:val="0"/>
      <w:divBdr>
        <w:top w:val="none" w:sz="0" w:space="0" w:color="auto"/>
        <w:left w:val="none" w:sz="0" w:space="0" w:color="auto"/>
        <w:bottom w:val="none" w:sz="0" w:space="0" w:color="auto"/>
        <w:right w:val="none" w:sz="0" w:space="0" w:color="auto"/>
      </w:divBdr>
    </w:div>
    <w:div w:id="1928612406">
      <w:bodyDiv w:val="1"/>
      <w:marLeft w:val="0"/>
      <w:marRight w:val="0"/>
      <w:marTop w:val="0"/>
      <w:marBottom w:val="0"/>
      <w:divBdr>
        <w:top w:val="none" w:sz="0" w:space="0" w:color="auto"/>
        <w:left w:val="none" w:sz="0" w:space="0" w:color="auto"/>
        <w:bottom w:val="none" w:sz="0" w:space="0" w:color="auto"/>
        <w:right w:val="none" w:sz="0" w:space="0" w:color="auto"/>
      </w:divBdr>
    </w:div>
    <w:div w:id="1933665653">
      <w:bodyDiv w:val="1"/>
      <w:marLeft w:val="0"/>
      <w:marRight w:val="0"/>
      <w:marTop w:val="0"/>
      <w:marBottom w:val="0"/>
      <w:divBdr>
        <w:top w:val="none" w:sz="0" w:space="0" w:color="auto"/>
        <w:left w:val="none" w:sz="0" w:space="0" w:color="auto"/>
        <w:bottom w:val="none" w:sz="0" w:space="0" w:color="auto"/>
        <w:right w:val="none" w:sz="0" w:space="0" w:color="auto"/>
      </w:divBdr>
    </w:div>
    <w:div w:id="1995988552">
      <w:bodyDiv w:val="1"/>
      <w:marLeft w:val="0"/>
      <w:marRight w:val="0"/>
      <w:marTop w:val="0"/>
      <w:marBottom w:val="0"/>
      <w:divBdr>
        <w:top w:val="none" w:sz="0" w:space="0" w:color="auto"/>
        <w:left w:val="none" w:sz="0" w:space="0" w:color="auto"/>
        <w:bottom w:val="none" w:sz="0" w:space="0" w:color="auto"/>
        <w:right w:val="none" w:sz="0" w:space="0" w:color="auto"/>
      </w:divBdr>
    </w:div>
    <w:div w:id="2014795344">
      <w:bodyDiv w:val="1"/>
      <w:marLeft w:val="0"/>
      <w:marRight w:val="0"/>
      <w:marTop w:val="0"/>
      <w:marBottom w:val="0"/>
      <w:divBdr>
        <w:top w:val="none" w:sz="0" w:space="0" w:color="auto"/>
        <w:left w:val="none" w:sz="0" w:space="0" w:color="auto"/>
        <w:bottom w:val="none" w:sz="0" w:space="0" w:color="auto"/>
        <w:right w:val="none" w:sz="0" w:space="0" w:color="auto"/>
      </w:divBdr>
    </w:div>
    <w:div w:id="2074042241">
      <w:bodyDiv w:val="1"/>
      <w:marLeft w:val="0"/>
      <w:marRight w:val="0"/>
      <w:marTop w:val="0"/>
      <w:marBottom w:val="0"/>
      <w:divBdr>
        <w:top w:val="none" w:sz="0" w:space="0" w:color="auto"/>
        <w:left w:val="none" w:sz="0" w:space="0" w:color="auto"/>
        <w:bottom w:val="none" w:sz="0" w:space="0" w:color="auto"/>
        <w:right w:val="none" w:sz="0" w:space="0" w:color="auto"/>
      </w:divBdr>
    </w:div>
    <w:div w:id="2080709718">
      <w:bodyDiv w:val="1"/>
      <w:marLeft w:val="0"/>
      <w:marRight w:val="0"/>
      <w:marTop w:val="0"/>
      <w:marBottom w:val="0"/>
      <w:divBdr>
        <w:top w:val="none" w:sz="0" w:space="0" w:color="auto"/>
        <w:left w:val="none" w:sz="0" w:space="0" w:color="auto"/>
        <w:bottom w:val="none" w:sz="0" w:space="0" w:color="auto"/>
        <w:right w:val="none" w:sz="0" w:space="0" w:color="auto"/>
      </w:divBdr>
    </w:div>
    <w:div w:id="213112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2688/wellcomeopenres.17933.2" TargetMode="External"/><Relationship Id="rId2" Type="http://schemas.openxmlformats.org/officeDocument/2006/relationships/hyperlink" Target="https://doi.org/10.1016/j.jval.2019.01.003" TargetMode="External"/><Relationship Id="rId1" Type="http://schemas.openxmlformats.org/officeDocument/2006/relationships/hyperlink" Target="http://www.ncbi.nlm.nih.gov/pubmed/31104737" TargetMode="External"/><Relationship Id="rId4" Type="http://schemas.openxmlformats.org/officeDocument/2006/relationships/hyperlink" Target="https://doi.org/10.12688/wellcomeopenres.15807.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drr.io/r/base/Arithmetic.html" TargetMode="External"/><Relationship Id="rId18" Type="http://schemas.openxmlformats.org/officeDocument/2006/relationships/hyperlink" Target="https://rdrr.io/pkg/Rcpp/man/cppFunctio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rdrr.io/r/base/paste.html" TargetMode="External"/><Relationship Id="rId2" Type="http://schemas.openxmlformats.org/officeDocument/2006/relationships/numbering" Target="numbering.xml"/><Relationship Id="rId16" Type="http://schemas.openxmlformats.org/officeDocument/2006/relationships/hyperlink" Target="https://rdrr.io/r/base/print.html" TargetMode="External"/><Relationship Id="rId20" Type="http://schemas.openxmlformats.org/officeDocument/2006/relationships/hyperlink" Target="https://rdrr.io/pkg/Rcpp/man/sourceCp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rdrr.io/r/base/paste.html"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rdrr.io/pkg/Rcpp/man/cppFunction.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drr.io/r/base/print.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4FA883-418E-3F4F-9698-3C70DD4ABAA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8449A-36C7-C847-9E65-C472F917C802}">
  <ds:schemaRefs>
    <ds:schemaRef ds:uri="http://schemas.openxmlformats.org/officeDocument/2006/bibliography"/>
  </ds:schemaRefs>
</ds:datastoreItem>
</file>

<file path=docMetadata/LabelInfo.xml><?xml version="1.0" encoding="utf-8"?>
<clbl:labelList xmlns:clbl="http://schemas.microsoft.com/office/2020/mipLabelMetadata">
  <clbl:label id="{e202cd47-7a56-4baa-99e3-e3b71a7c77dd}" enabled="0" method="" siteId="{e202cd47-7a56-4baa-99e3-e3b71a7c77d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37</Pages>
  <Words>10491</Words>
  <Characters>63371</Characters>
  <Application>Microsoft Office Word</Application>
  <DocSecurity>0</DocSecurity>
  <Lines>3960</Lines>
  <Paragraphs>2954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Jyotirmoy</dc:creator>
  <cp:keywords/>
  <dc:description/>
  <cp:lastModifiedBy>Winn, Aaron</cp:lastModifiedBy>
  <cp:revision>2</cp:revision>
  <dcterms:created xsi:type="dcterms:W3CDTF">2025-06-14T10:36:00Z</dcterms:created>
  <dcterms:modified xsi:type="dcterms:W3CDTF">2025-06-14T10:36:00Z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documentId_4843</vt:lpwstr>
  </property>
  <property fmtid="{D5CDD505-2E9C-101B-9397-08002B2CF9AE}" pid="3" name="grammarly_documentContext">
    <vt:lpwstr>{"goals":[],"domain":"general","emotions":[],"dialect":"american"}</vt:lpwstr>
  </property>
</Properties>
</file>